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8C3" w:rsidRDefault="009F78C3" w:rsidP="0073141B">
      <w:pPr>
        <w:pStyle w:val="StyleCentered"/>
      </w:pPr>
    </w:p>
    <w:p w:rsidR="001D4F02" w:rsidRDefault="001D4F02" w:rsidP="0073141B">
      <w:pPr>
        <w:pStyle w:val="StyleCentered"/>
      </w:pPr>
    </w:p>
    <w:p w:rsidR="001D4F02" w:rsidRDefault="001D4F02" w:rsidP="0073141B">
      <w:pPr>
        <w:pStyle w:val="StyleCentered"/>
      </w:pPr>
    </w:p>
    <w:p w:rsidR="001D7AC8" w:rsidRPr="001D4F02" w:rsidRDefault="00405D80" w:rsidP="001D4F02">
      <w:pPr>
        <w:pStyle w:val="Title"/>
      </w:pPr>
      <w:r>
        <w:rPr>
          <w:noProof/>
          <w:lang w:bidi="ar-SA"/>
        </w:rPr>
        <w:drawing>
          <wp:anchor distT="0" distB="0" distL="114300" distR="114300" simplePos="0" relativeHeight="251671552" behindDoc="0" locked="0" layoutInCell="1" allowOverlap="1" wp14:anchorId="42D5CD03" wp14:editId="1F26CFC0">
            <wp:simplePos x="0" y="0"/>
            <wp:positionH relativeFrom="column">
              <wp:posOffset>25108</wp:posOffset>
            </wp:positionH>
            <wp:positionV relativeFrom="paragraph">
              <wp:posOffset>35560</wp:posOffset>
            </wp:positionV>
            <wp:extent cx="1724025" cy="6572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lg.png"/>
                    <pic:cNvPicPr/>
                  </pic:nvPicPr>
                  <pic:blipFill>
                    <a:blip r:embed="rId9">
                      <a:extLst>
                        <a:ext uri="{BEBA8EAE-BF5A-486C-A8C5-ECC9F3942E4B}">
                          <a14:imgProps xmlns:a14="http://schemas.microsoft.com/office/drawing/2010/main">
                            <a14:imgLayer r:embed="rId10">
                              <a14:imgEffect>
                                <a14:brightnessContrast contrast="-45000"/>
                              </a14:imgEffect>
                            </a14:imgLayer>
                          </a14:imgProps>
                        </a:ext>
                        <a:ext uri="{28A0092B-C50C-407E-A947-70E740481C1C}">
                          <a14:useLocalDpi xmlns:a14="http://schemas.microsoft.com/office/drawing/2010/main" val="0"/>
                        </a:ext>
                      </a:extLst>
                    </a:blip>
                    <a:stretch>
                      <a:fillRect/>
                    </a:stretch>
                  </pic:blipFill>
                  <pic:spPr>
                    <a:xfrm>
                      <a:off x="0" y="0"/>
                      <a:ext cx="1724025" cy="657225"/>
                    </a:xfrm>
                    <a:prstGeom prst="rect">
                      <a:avLst/>
                    </a:prstGeom>
                    <a:solidFill>
                      <a:schemeClr val="bg1"/>
                    </a:solidFill>
                  </pic:spPr>
                </pic:pic>
              </a:graphicData>
            </a:graphic>
            <wp14:sizeRelH relativeFrom="page">
              <wp14:pctWidth>0</wp14:pctWidth>
            </wp14:sizeRelH>
            <wp14:sizeRelV relativeFrom="page">
              <wp14:pctHeight>0</wp14:pctHeight>
            </wp14:sizeRelV>
          </wp:anchor>
        </w:drawing>
      </w:r>
      <w:r w:rsidR="00822679" w:rsidRPr="001D4F02">
        <w:t xml:space="preserve">Rock </w:t>
      </w:r>
      <w:r w:rsidR="00103A33" w:rsidRPr="001D4F02">
        <w:t>ChMS</w:t>
      </w:r>
      <w:r w:rsidR="00640A83" w:rsidRPr="001D4F02">
        <w:br/>
        <w:t>complete Developer</w:t>
      </w:r>
    </w:p>
    <w:p w:rsidR="00C30414" w:rsidRPr="007F79D3" w:rsidRDefault="00103A33">
      <w:pPr>
        <w:pStyle w:val="Title"/>
        <w:jc w:val="center"/>
        <w:rPr>
          <w:sz w:val="56"/>
          <w:szCs w:val="116"/>
          <w:rPrChange w:id="0" w:author="Nick Airdo" w:date="2012-11-08T08:51:00Z">
            <w:rPr>
              <w:sz w:val="116"/>
              <w:szCs w:val="116"/>
            </w:rPr>
          </w:rPrChange>
        </w:rPr>
        <w:pPrChange w:id="1" w:author="Nick Airdo" w:date="2012-11-08T08:51:00Z">
          <w:pPr>
            <w:pStyle w:val="Title"/>
          </w:pPr>
        </w:pPrChange>
      </w:pPr>
      <w:r w:rsidRPr="001D4F02">
        <w:rPr>
          <w:rFonts w:ascii="Arial Black" w:hAnsi="Arial Black"/>
          <w:sz w:val="116"/>
          <w:szCs w:val="116"/>
        </w:rPr>
        <w:t>Reference</w:t>
      </w:r>
      <w:r w:rsidR="00D679A0" w:rsidRPr="001D4F02">
        <w:rPr>
          <w:sz w:val="116"/>
          <w:szCs w:val="116"/>
        </w:rPr>
        <w:t xml:space="preserve"> </w:t>
      </w:r>
      <w:ins w:id="2" w:author="Nick Airdo" w:date="2012-11-08T08:50:00Z">
        <w:r w:rsidR="007F79D3">
          <w:rPr>
            <w:sz w:val="116"/>
            <w:szCs w:val="116"/>
          </w:rPr>
          <w:br/>
        </w:r>
        <w:r w:rsidR="007F79D3" w:rsidRPr="007F79D3">
          <w:rPr>
            <w:i/>
            <w:sz w:val="72"/>
            <w:szCs w:val="116"/>
            <w:rPrChange w:id="3" w:author="Nick Airdo" w:date="2012-11-08T08:51:00Z">
              <w:rPr>
                <w:sz w:val="116"/>
                <w:szCs w:val="116"/>
              </w:rPr>
            </w:rPrChange>
          </w:rPr>
          <w:t>(movED TO WIKI)</w:t>
        </w:r>
      </w:ins>
      <w:del w:id="4" w:author="Nick Airdo" w:date="2012-11-08T08:51:00Z">
        <w:r w:rsidR="00D679A0" w:rsidRPr="007F79D3" w:rsidDel="007F79D3">
          <w:rPr>
            <w:i/>
            <w:sz w:val="116"/>
            <w:szCs w:val="116"/>
            <w:rPrChange w:id="5" w:author="Nick Airdo" w:date="2012-11-08T08:50:00Z">
              <w:rPr>
                <w:sz w:val="116"/>
                <w:szCs w:val="116"/>
              </w:rPr>
            </w:rPrChange>
          </w:rPr>
          <w:br/>
        </w:r>
      </w:del>
    </w:p>
    <w:p w:rsidR="002326DA" w:rsidRPr="001D7AC8" w:rsidRDefault="003A0F58" w:rsidP="0073141B">
      <w:pPr>
        <w:pStyle w:val="StyleCentered"/>
        <w:rPr>
          <w:color w:val="A6A6A6" w:themeColor="background1" w:themeShade="A6"/>
        </w:rPr>
      </w:pPr>
      <w:r w:rsidRPr="000D0B40">
        <w:rPr>
          <w:color w:val="EC3A2B"/>
        </w:rPr>
        <w:t xml:space="preserve">DRAFT </w:t>
      </w:r>
      <w:r w:rsidR="00F23627" w:rsidRPr="001D7AC8">
        <w:rPr>
          <w:color w:val="A6A6A6" w:themeColor="background1" w:themeShade="A6"/>
        </w:rPr>
        <w:t>Version</w:t>
      </w:r>
      <w:r w:rsidR="000B5DBE" w:rsidRPr="001D7AC8">
        <w:rPr>
          <w:color w:val="A6A6A6" w:themeColor="background1" w:themeShade="A6"/>
        </w:rPr>
        <w:t>:</w:t>
      </w:r>
      <w:r w:rsidR="00F23627" w:rsidRPr="001D7AC8">
        <w:rPr>
          <w:color w:val="A6A6A6" w:themeColor="background1" w:themeShade="A6"/>
        </w:rPr>
        <w:t xml:space="preserve"> </w:t>
      </w:r>
      <w:r>
        <w:rPr>
          <w:color w:val="A6A6A6" w:themeColor="background1" w:themeShade="A6"/>
        </w:rPr>
        <w:t>0</w:t>
      </w:r>
      <w:r w:rsidR="00D90BA1">
        <w:rPr>
          <w:color w:val="A6A6A6" w:themeColor="background1" w:themeShade="A6"/>
        </w:rPr>
        <w:t>.0</w:t>
      </w:r>
      <w:r w:rsidR="00EE0B03">
        <w:rPr>
          <w:color w:val="A6A6A6" w:themeColor="background1" w:themeShade="A6"/>
        </w:rPr>
        <w:t>.</w:t>
      </w:r>
      <w:fldSimple w:instr=" REVNUM   \* MERGEFORMAT ">
        <w:ins w:id="6" w:author="Nick Airdo" w:date="2012-11-08T08:50:00Z">
          <w:r w:rsidR="00BA1F23" w:rsidRPr="00BA1F23">
            <w:rPr>
              <w:noProof/>
              <w:color w:val="A6A6A6" w:themeColor="background1" w:themeShade="A6"/>
              <w:rPrChange w:id="7" w:author="Nick Airdo" w:date="2012-11-08T08:50:00Z">
                <w:rPr>
                  <w:caps/>
                  <w:color w:val="C0C0C1"/>
                  <w:spacing w:val="10"/>
                  <w:kern w:val="28"/>
                  <w:sz w:val="52"/>
                  <w:szCs w:val="52"/>
                </w:rPr>
              </w:rPrChange>
            </w:rPr>
            <w:t>95</w:t>
          </w:r>
        </w:ins>
        <w:del w:id="8" w:author="Nick Airdo" w:date="2012-11-08T08:50:00Z">
          <w:r w:rsidR="00AC5607" w:rsidRPr="00BA1F23" w:rsidDel="00BA1F23">
            <w:rPr>
              <w:noProof/>
              <w:color w:val="A6A6A6" w:themeColor="background1" w:themeShade="A6"/>
            </w:rPr>
            <w:delText>88</w:delText>
          </w:r>
        </w:del>
      </w:fldSimple>
    </w:p>
    <w:p w:rsidR="003A4A4A" w:rsidRDefault="00103A33" w:rsidP="0073141B">
      <w:pPr>
        <w:pStyle w:val="StyleCentered"/>
        <w:rPr>
          <w:color w:val="A6A6A6" w:themeColor="background1" w:themeShade="A6"/>
        </w:rPr>
      </w:pPr>
      <w:r>
        <w:rPr>
          <w:color w:val="A6A6A6" w:themeColor="background1" w:themeShade="A6"/>
        </w:rPr>
        <w:t>Nick Airdo</w:t>
      </w:r>
    </w:p>
    <w:p w:rsidR="00EE0B03" w:rsidRDefault="00EE0B03" w:rsidP="0073141B">
      <w:pPr>
        <w:pStyle w:val="StyleCentered"/>
        <w:rPr>
          <w:color w:val="A6A6A6" w:themeColor="background1" w:themeShade="A6"/>
        </w:rPr>
      </w:pPr>
      <w:r>
        <w:rPr>
          <w:color w:val="A6A6A6" w:themeColor="background1" w:themeShade="A6"/>
        </w:rPr>
        <w:t>David Turner</w:t>
      </w:r>
    </w:p>
    <w:p w:rsidR="00855495" w:rsidRDefault="00855495" w:rsidP="0073141B">
      <w:pPr>
        <w:pStyle w:val="StyleCentered"/>
        <w:rPr>
          <w:color w:val="A6A6A6" w:themeColor="background1" w:themeShade="A6"/>
        </w:rPr>
      </w:pPr>
      <w:r>
        <w:rPr>
          <w:color w:val="A6A6A6" w:themeColor="background1" w:themeShade="A6"/>
        </w:rPr>
        <w:t>Jon Edmiston</w:t>
      </w:r>
    </w:p>
    <w:p w:rsidR="00A3607B" w:rsidRDefault="003610E9" w:rsidP="0073141B">
      <w:pPr>
        <w:pStyle w:val="StyleCentered"/>
        <w:rPr>
          <w:color w:val="A6A6A6" w:themeColor="background1" w:themeShade="A6"/>
        </w:rPr>
      </w:pPr>
      <w:r w:rsidRPr="001D7AC8">
        <w:rPr>
          <w:color w:val="A6A6A6" w:themeColor="background1" w:themeShade="A6"/>
        </w:rPr>
        <w:t>Last</w:t>
      </w:r>
      <w:r w:rsidR="00FB7125" w:rsidRPr="001D7AC8">
        <w:rPr>
          <w:color w:val="A6A6A6" w:themeColor="background1" w:themeShade="A6"/>
        </w:rPr>
        <w:t xml:space="preserve"> updated</w:t>
      </w:r>
      <w:r w:rsidR="000B5DBE" w:rsidRPr="001D7AC8">
        <w:rPr>
          <w:color w:val="A6A6A6" w:themeColor="background1" w:themeShade="A6"/>
        </w:rPr>
        <w:t xml:space="preserve">: </w:t>
      </w:r>
      <w:r w:rsidR="00B102D8" w:rsidRPr="001D7AC8">
        <w:rPr>
          <w:color w:val="A6A6A6" w:themeColor="background1" w:themeShade="A6"/>
        </w:rPr>
        <w:fldChar w:fldCharType="begin"/>
      </w:r>
      <w:r w:rsidR="000B5DBE" w:rsidRPr="001D7AC8">
        <w:rPr>
          <w:color w:val="A6A6A6" w:themeColor="background1" w:themeShade="A6"/>
        </w:rPr>
        <w:instrText xml:space="preserve"> SAVEDATE  \@ "M/d/yyyy"  \* MERGEFORMAT </w:instrText>
      </w:r>
      <w:r w:rsidR="00B102D8" w:rsidRPr="001D7AC8">
        <w:rPr>
          <w:color w:val="A6A6A6" w:themeColor="background1" w:themeShade="A6"/>
        </w:rPr>
        <w:fldChar w:fldCharType="separate"/>
      </w:r>
      <w:ins w:id="9" w:author="Nick Airdo" w:date="2012-11-08T09:36:00Z">
        <w:r w:rsidR="0009370F">
          <w:rPr>
            <w:noProof/>
            <w:color w:val="A6A6A6" w:themeColor="background1" w:themeShade="A6"/>
          </w:rPr>
          <w:t>11/8/2012</w:t>
        </w:r>
      </w:ins>
      <w:del w:id="10" w:author="Nick Airdo" w:date="2012-11-08T08:50:00Z">
        <w:r w:rsidR="00A9765F" w:rsidDel="00BA1F23">
          <w:rPr>
            <w:noProof/>
            <w:color w:val="A6A6A6" w:themeColor="background1" w:themeShade="A6"/>
          </w:rPr>
          <w:delText>7/29/2012</w:delText>
        </w:r>
      </w:del>
      <w:r w:rsidR="00B102D8" w:rsidRPr="001D7AC8">
        <w:rPr>
          <w:color w:val="A6A6A6" w:themeColor="background1" w:themeShade="A6"/>
        </w:rPr>
        <w:fldChar w:fldCharType="end"/>
      </w:r>
    </w:p>
    <w:p w:rsidR="001D7AC8" w:rsidRPr="001D7AC8" w:rsidRDefault="001D4F02" w:rsidP="0073141B">
      <w:pPr>
        <w:pStyle w:val="StyleCentered"/>
        <w:rPr>
          <w:color w:val="A6A6A6" w:themeColor="background1" w:themeShade="A6"/>
        </w:rPr>
      </w:pPr>
      <w:r>
        <w:rPr>
          <w:noProof/>
          <w:lang w:bidi="ar-SA"/>
        </w:rPr>
        <w:drawing>
          <wp:anchor distT="0" distB="0" distL="114300" distR="114300" simplePos="0" relativeHeight="251670528" behindDoc="0" locked="0" layoutInCell="1" allowOverlap="1" wp14:anchorId="422A3AE0" wp14:editId="69217D96">
            <wp:simplePos x="0" y="0"/>
            <wp:positionH relativeFrom="column">
              <wp:posOffset>4347845</wp:posOffset>
            </wp:positionH>
            <wp:positionV relativeFrom="paragraph">
              <wp:posOffset>1314450</wp:posOffset>
            </wp:positionV>
            <wp:extent cx="1708785" cy="445135"/>
            <wp:effectExtent l="0" t="0" r="5715" b="0"/>
            <wp:wrapNone/>
            <wp:docPr id="24" name="Picture 24" descr="http://www.sparkdevelopmentnetwork.com/assets/images/spar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parkdevelopmentnetwork.com/assets/images/spark-lo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8785" cy="4451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786F" w:rsidRPr="00706A64" w:rsidRDefault="00171311" w:rsidP="00706A64">
      <w:pPr>
        <w:pStyle w:val="TOCHeading"/>
        <w:rPr>
          <w:rStyle w:val="Style14ptBold"/>
          <w:rFonts w:asciiTheme="minorHAnsi" w:hAnsiTheme="minorHAnsi"/>
          <w:b/>
          <w:bCs/>
          <w:color w:val="FFFFFF" w:themeColor="background1"/>
          <w:sz w:val="36"/>
        </w:rPr>
      </w:pPr>
      <w:r w:rsidRPr="00855495">
        <w:rPr>
          <w:rStyle w:val="Style14ptBold"/>
          <w:rFonts w:asciiTheme="minorHAnsi" w:hAnsiTheme="minorHAnsi"/>
          <w:b/>
          <w:bCs/>
          <w:color w:val="FFFFFF" w:themeColor="background1"/>
          <w:sz w:val="36"/>
        </w:rPr>
        <w:lastRenderedPageBreak/>
        <w:t>Table of Contents</w:t>
      </w:r>
    </w:p>
    <w:p w:rsidR="00BD0CFC" w:rsidRDefault="00855495">
      <w:pPr>
        <w:pStyle w:val="TOC1"/>
        <w:tabs>
          <w:tab w:val="right" w:leader="dot" w:pos="8774"/>
        </w:tabs>
        <w:rPr>
          <w:b w:val="0"/>
          <w:bCs w:val="0"/>
          <w:caps w:val="0"/>
          <w:noProof/>
          <w:sz w:val="22"/>
          <w:szCs w:val="22"/>
          <w:lang w:bidi="ar-SA"/>
        </w:rPr>
      </w:pPr>
      <w:r>
        <w:rPr>
          <w:rFonts w:cs="Arial"/>
          <w:sz w:val="28"/>
          <w:szCs w:val="28"/>
        </w:rPr>
        <w:fldChar w:fldCharType="begin"/>
      </w:r>
      <w:r>
        <w:rPr>
          <w:rFonts w:cs="Arial"/>
          <w:sz w:val="28"/>
          <w:szCs w:val="28"/>
        </w:rPr>
        <w:instrText xml:space="preserve"> TOC \o "1-2" </w:instrText>
      </w:r>
      <w:r>
        <w:rPr>
          <w:rFonts w:cs="Arial"/>
          <w:sz w:val="28"/>
          <w:szCs w:val="28"/>
        </w:rPr>
        <w:fldChar w:fldCharType="separate"/>
      </w:r>
      <w:r w:rsidR="00BD0CFC">
        <w:rPr>
          <w:noProof/>
        </w:rPr>
        <w:t>System Structure Overview</w:t>
      </w:r>
      <w:r w:rsidR="00BD0CFC">
        <w:rPr>
          <w:noProof/>
        </w:rPr>
        <w:tab/>
      </w:r>
      <w:r w:rsidR="00BD0CFC">
        <w:rPr>
          <w:noProof/>
        </w:rPr>
        <w:fldChar w:fldCharType="begin"/>
      </w:r>
      <w:r w:rsidR="00BD0CFC">
        <w:rPr>
          <w:noProof/>
        </w:rPr>
        <w:instrText xml:space="preserve"> PAGEREF _Toc331284637 \h </w:instrText>
      </w:r>
      <w:r w:rsidR="00BD0CFC">
        <w:rPr>
          <w:noProof/>
        </w:rPr>
      </w:r>
      <w:r w:rsidR="00BD0CFC">
        <w:rPr>
          <w:noProof/>
        </w:rPr>
        <w:fldChar w:fldCharType="separate"/>
      </w:r>
      <w:r w:rsidR="00523A33">
        <w:rPr>
          <w:noProof/>
        </w:rPr>
        <w:t>4</w:t>
      </w:r>
      <w:r w:rsidR="00BD0CFC">
        <w:rPr>
          <w:noProof/>
        </w:rPr>
        <w:fldChar w:fldCharType="end"/>
      </w:r>
    </w:p>
    <w:p w:rsidR="00BD0CFC" w:rsidRDefault="00BD0CFC">
      <w:pPr>
        <w:pStyle w:val="TOC2"/>
        <w:tabs>
          <w:tab w:val="right" w:leader="dot" w:pos="8774"/>
        </w:tabs>
        <w:rPr>
          <w:noProof/>
          <w:sz w:val="22"/>
          <w:szCs w:val="22"/>
          <w:lang w:bidi="ar-SA"/>
        </w:rPr>
      </w:pPr>
      <w:r>
        <w:rPr>
          <w:noProof/>
        </w:rPr>
        <w:t>Rock (Framework) Project</w:t>
      </w:r>
      <w:r>
        <w:rPr>
          <w:noProof/>
        </w:rPr>
        <w:tab/>
      </w:r>
      <w:r>
        <w:rPr>
          <w:noProof/>
        </w:rPr>
        <w:fldChar w:fldCharType="begin"/>
      </w:r>
      <w:r>
        <w:rPr>
          <w:noProof/>
        </w:rPr>
        <w:instrText xml:space="preserve"> PAGEREF _Toc331284638 \h </w:instrText>
      </w:r>
      <w:r>
        <w:rPr>
          <w:noProof/>
        </w:rPr>
      </w:r>
      <w:r>
        <w:rPr>
          <w:noProof/>
        </w:rPr>
        <w:fldChar w:fldCharType="separate"/>
      </w:r>
      <w:r w:rsidR="00523A33">
        <w:rPr>
          <w:noProof/>
        </w:rPr>
        <w:t>4</w:t>
      </w:r>
      <w:r>
        <w:rPr>
          <w:noProof/>
        </w:rPr>
        <w:fldChar w:fldCharType="end"/>
      </w:r>
    </w:p>
    <w:p w:rsidR="00BD0CFC" w:rsidRDefault="00BD0CFC">
      <w:pPr>
        <w:pStyle w:val="TOC2"/>
        <w:tabs>
          <w:tab w:val="right" w:leader="dot" w:pos="8774"/>
        </w:tabs>
        <w:rPr>
          <w:noProof/>
          <w:sz w:val="22"/>
          <w:szCs w:val="22"/>
          <w:lang w:bidi="ar-SA"/>
        </w:rPr>
      </w:pPr>
      <w:r>
        <w:rPr>
          <w:noProof/>
        </w:rPr>
        <w:t>RockWeb WebSite project</w:t>
      </w:r>
      <w:r>
        <w:rPr>
          <w:noProof/>
        </w:rPr>
        <w:tab/>
      </w:r>
      <w:r>
        <w:rPr>
          <w:noProof/>
        </w:rPr>
        <w:fldChar w:fldCharType="begin"/>
      </w:r>
      <w:r>
        <w:rPr>
          <w:noProof/>
        </w:rPr>
        <w:instrText xml:space="preserve"> PAGEREF _Toc331284639 \h </w:instrText>
      </w:r>
      <w:r>
        <w:rPr>
          <w:noProof/>
        </w:rPr>
      </w:r>
      <w:r>
        <w:rPr>
          <w:noProof/>
        </w:rPr>
        <w:fldChar w:fldCharType="separate"/>
      </w:r>
      <w:r w:rsidR="00523A33">
        <w:rPr>
          <w:noProof/>
        </w:rPr>
        <w:t>6</w:t>
      </w:r>
      <w:r>
        <w:rPr>
          <w:noProof/>
        </w:rPr>
        <w:fldChar w:fldCharType="end"/>
      </w:r>
    </w:p>
    <w:p w:rsidR="00BD0CFC" w:rsidRDefault="00BD0CFC">
      <w:pPr>
        <w:pStyle w:val="TOC2"/>
        <w:tabs>
          <w:tab w:val="right" w:leader="dot" w:pos="8774"/>
        </w:tabs>
        <w:rPr>
          <w:noProof/>
          <w:sz w:val="22"/>
          <w:szCs w:val="22"/>
          <w:lang w:bidi="ar-SA"/>
        </w:rPr>
      </w:pPr>
      <w:r>
        <w:rPr>
          <w:noProof/>
        </w:rPr>
        <w:t>Rock.DataTransferObjects</w:t>
      </w:r>
      <w:r>
        <w:rPr>
          <w:noProof/>
        </w:rPr>
        <w:tab/>
      </w:r>
      <w:r>
        <w:rPr>
          <w:noProof/>
        </w:rPr>
        <w:fldChar w:fldCharType="begin"/>
      </w:r>
      <w:r>
        <w:rPr>
          <w:noProof/>
        </w:rPr>
        <w:instrText xml:space="preserve"> PAGEREF _Toc331284640 \h </w:instrText>
      </w:r>
      <w:r>
        <w:rPr>
          <w:noProof/>
        </w:rPr>
      </w:r>
      <w:r>
        <w:rPr>
          <w:noProof/>
        </w:rPr>
        <w:fldChar w:fldCharType="separate"/>
      </w:r>
      <w:r w:rsidR="00523A33">
        <w:rPr>
          <w:noProof/>
        </w:rPr>
        <w:t>7</w:t>
      </w:r>
      <w:r>
        <w:rPr>
          <w:noProof/>
        </w:rPr>
        <w:fldChar w:fldCharType="end"/>
      </w:r>
    </w:p>
    <w:p w:rsidR="00BD0CFC" w:rsidRDefault="00BD0CFC">
      <w:pPr>
        <w:pStyle w:val="TOC2"/>
        <w:tabs>
          <w:tab w:val="right" w:leader="dot" w:pos="8774"/>
        </w:tabs>
        <w:rPr>
          <w:noProof/>
          <w:sz w:val="22"/>
          <w:szCs w:val="22"/>
          <w:lang w:bidi="ar-SA"/>
        </w:rPr>
      </w:pPr>
      <w:r>
        <w:rPr>
          <w:noProof/>
        </w:rPr>
        <w:t>The Other Projects</w:t>
      </w:r>
      <w:r>
        <w:rPr>
          <w:noProof/>
        </w:rPr>
        <w:tab/>
      </w:r>
      <w:r>
        <w:rPr>
          <w:noProof/>
        </w:rPr>
        <w:fldChar w:fldCharType="begin"/>
      </w:r>
      <w:r>
        <w:rPr>
          <w:noProof/>
        </w:rPr>
        <w:instrText xml:space="preserve"> PAGEREF _Toc331284641 \h </w:instrText>
      </w:r>
      <w:r>
        <w:rPr>
          <w:noProof/>
        </w:rPr>
      </w:r>
      <w:r>
        <w:rPr>
          <w:noProof/>
        </w:rPr>
        <w:fldChar w:fldCharType="separate"/>
      </w:r>
      <w:r w:rsidR="00523A33">
        <w:rPr>
          <w:noProof/>
        </w:rPr>
        <w:t>7</w:t>
      </w:r>
      <w:r>
        <w:rPr>
          <w:noProof/>
        </w:rPr>
        <w:fldChar w:fldCharType="end"/>
      </w:r>
    </w:p>
    <w:p w:rsidR="00BD0CFC" w:rsidRDefault="00BD0CFC">
      <w:pPr>
        <w:pStyle w:val="TOC1"/>
        <w:tabs>
          <w:tab w:val="right" w:leader="dot" w:pos="8774"/>
        </w:tabs>
        <w:rPr>
          <w:b w:val="0"/>
          <w:bCs w:val="0"/>
          <w:caps w:val="0"/>
          <w:noProof/>
          <w:sz w:val="22"/>
          <w:szCs w:val="22"/>
          <w:lang w:bidi="ar-SA"/>
        </w:rPr>
      </w:pPr>
      <w:r>
        <w:rPr>
          <w:noProof/>
        </w:rPr>
        <w:t>The Core Rock Components</w:t>
      </w:r>
      <w:r>
        <w:rPr>
          <w:noProof/>
        </w:rPr>
        <w:tab/>
      </w:r>
      <w:r>
        <w:rPr>
          <w:noProof/>
        </w:rPr>
        <w:fldChar w:fldCharType="begin"/>
      </w:r>
      <w:r>
        <w:rPr>
          <w:noProof/>
        </w:rPr>
        <w:instrText xml:space="preserve"> PAGEREF _Toc331284642 \h </w:instrText>
      </w:r>
      <w:r>
        <w:rPr>
          <w:noProof/>
        </w:rPr>
      </w:r>
      <w:r>
        <w:rPr>
          <w:noProof/>
        </w:rPr>
        <w:fldChar w:fldCharType="separate"/>
      </w:r>
      <w:r w:rsidR="00523A33">
        <w:rPr>
          <w:noProof/>
        </w:rPr>
        <w:t>12</w:t>
      </w:r>
      <w:r>
        <w:rPr>
          <w:noProof/>
        </w:rPr>
        <w:fldChar w:fldCharType="end"/>
      </w:r>
    </w:p>
    <w:p w:rsidR="00BD0CFC" w:rsidRDefault="00BD0CFC">
      <w:pPr>
        <w:pStyle w:val="TOC2"/>
        <w:tabs>
          <w:tab w:val="right" w:leader="dot" w:pos="8774"/>
        </w:tabs>
        <w:rPr>
          <w:noProof/>
          <w:sz w:val="22"/>
          <w:szCs w:val="22"/>
          <w:lang w:bidi="ar-SA"/>
        </w:rPr>
      </w:pPr>
      <w:r>
        <w:rPr>
          <w:noProof/>
        </w:rPr>
        <w:t>Blocks</w:t>
      </w:r>
      <w:r>
        <w:rPr>
          <w:noProof/>
        </w:rPr>
        <w:tab/>
      </w:r>
      <w:r>
        <w:rPr>
          <w:noProof/>
        </w:rPr>
        <w:fldChar w:fldCharType="begin"/>
      </w:r>
      <w:r>
        <w:rPr>
          <w:noProof/>
        </w:rPr>
        <w:instrText xml:space="preserve"> PAGEREF _Toc331284643 \h </w:instrText>
      </w:r>
      <w:r>
        <w:rPr>
          <w:noProof/>
        </w:rPr>
      </w:r>
      <w:r>
        <w:rPr>
          <w:noProof/>
        </w:rPr>
        <w:fldChar w:fldCharType="separate"/>
      </w:r>
      <w:r w:rsidR="00523A33">
        <w:rPr>
          <w:noProof/>
        </w:rPr>
        <w:t>12</w:t>
      </w:r>
      <w:r>
        <w:rPr>
          <w:noProof/>
        </w:rPr>
        <w:fldChar w:fldCharType="end"/>
      </w:r>
    </w:p>
    <w:p w:rsidR="00BD0CFC" w:rsidRDefault="00BD0CFC">
      <w:pPr>
        <w:pStyle w:val="TOC2"/>
        <w:tabs>
          <w:tab w:val="right" w:leader="dot" w:pos="8774"/>
        </w:tabs>
        <w:rPr>
          <w:noProof/>
          <w:sz w:val="22"/>
          <w:szCs w:val="22"/>
          <w:lang w:bidi="ar-SA"/>
        </w:rPr>
      </w:pPr>
      <w:r>
        <w:rPr>
          <w:noProof/>
        </w:rPr>
        <w:t>Pages</w:t>
      </w:r>
      <w:r>
        <w:rPr>
          <w:noProof/>
        </w:rPr>
        <w:tab/>
      </w:r>
      <w:r>
        <w:rPr>
          <w:noProof/>
        </w:rPr>
        <w:fldChar w:fldCharType="begin"/>
      </w:r>
      <w:r>
        <w:rPr>
          <w:noProof/>
        </w:rPr>
        <w:instrText xml:space="preserve"> PAGEREF _Toc331284644 \h </w:instrText>
      </w:r>
      <w:r>
        <w:rPr>
          <w:noProof/>
        </w:rPr>
      </w:r>
      <w:r>
        <w:rPr>
          <w:noProof/>
        </w:rPr>
        <w:fldChar w:fldCharType="separate"/>
      </w:r>
      <w:r w:rsidR="00523A33">
        <w:rPr>
          <w:noProof/>
        </w:rPr>
        <w:t>12</w:t>
      </w:r>
      <w:r>
        <w:rPr>
          <w:noProof/>
        </w:rPr>
        <w:fldChar w:fldCharType="end"/>
      </w:r>
    </w:p>
    <w:p w:rsidR="00BD0CFC" w:rsidRDefault="00BD0CFC">
      <w:pPr>
        <w:pStyle w:val="TOC2"/>
        <w:tabs>
          <w:tab w:val="right" w:leader="dot" w:pos="8774"/>
        </w:tabs>
        <w:rPr>
          <w:noProof/>
          <w:sz w:val="22"/>
          <w:szCs w:val="22"/>
          <w:lang w:bidi="ar-SA"/>
        </w:rPr>
      </w:pPr>
      <w:r>
        <w:rPr>
          <w:noProof/>
        </w:rPr>
        <w:t>Themes / Layouts</w:t>
      </w:r>
      <w:r>
        <w:rPr>
          <w:noProof/>
        </w:rPr>
        <w:tab/>
      </w:r>
      <w:r>
        <w:rPr>
          <w:noProof/>
        </w:rPr>
        <w:fldChar w:fldCharType="begin"/>
      </w:r>
      <w:r>
        <w:rPr>
          <w:noProof/>
        </w:rPr>
        <w:instrText xml:space="preserve"> PAGEREF _Toc331284645 \h </w:instrText>
      </w:r>
      <w:r>
        <w:rPr>
          <w:noProof/>
        </w:rPr>
      </w:r>
      <w:r>
        <w:rPr>
          <w:noProof/>
        </w:rPr>
        <w:fldChar w:fldCharType="separate"/>
      </w:r>
      <w:r w:rsidR="00523A33">
        <w:rPr>
          <w:noProof/>
        </w:rPr>
        <w:t>13</w:t>
      </w:r>
      <w:r>
        <w:rPr>
          <w:noProof/>
        </w:rPr>
        <w:fldChar w:fldCharType="end"/>
      </w:r>
    </w:p>
    <w:p w:rsidR="00BD0CFC" w:rsidRDefault="00BD0CFC">
      <w:pPr>
        <w:pStyle w:val="TOC1"/>
        <w:tabs>
          <w:tab w:val="right" w:leader="dot" w:pos="8774"/>
        </w:tabs>
        <w:rPr>
          <w:b w:val="0"/>
          <w:bCs w:val="0"/>
          <w:caps w:val="0"/>
          <w:noProof/>
          <w:sz w:val="22"/>
          <w:szCs w:val="22"/>
          <w:lang w:bidi="ar-SA"/>
        </w:rPr>
      </w:pPr>
      <w:r>
        <w:rPr>
          <w:noProof/>
        </w:rPr>
        <w:t>Themes</w:t>
      </w:r>
      <w:r>
        <w:rPr>
          <w:noProof/>
        </w:rPr>
        <w:tab/>
      </w:r>
      <w:r>
        <w:rPr>
          <w:noProof/>
        </w:rPr>
        <w:fldChar w:fldCharType="begin"/>
      </w:r>
      <w:r>
        <w:rPr>
          <w:noProof/>
        </w:rPr>
        <w:instrText xml:space="preserve"> PAGEREF _Toc331284646 \h </w:instrText>
      </w:r>
      <w:r>
        <w:rPr>
          <w:noProof/>
        </w:rPr>
      </w:r>
      <w:r>
        <w:rPr>
          <w:noProof/>
        </w:rPr>
        <w:fldChar w:fldCharType="separate"/>
      </w:r>
      <w:r w:rsidR="00523A33">
        <w:rPr>
          <w:noProof/>
        </w:rPr>
        <w:t>14</w:t>
      </w:r>
      <w:r>
        <w:rPr>
          <w:noProof/>
        </w:rPr>
        <w:fldChar w:fldCharType="end"/>
      </w:r>
    </w:p>
    <w:p w:rsidR="00BD0CFC" w:rsidRDefault="00BD0CFC">
      <w:pPr>
        <w:pStyle w:val="TOC1"/>
        <w:tabs>
          <w:tab w:val="right" w:leader="dot" w:pos="8774"/>
        </w:tabs>
        <w:rPr>
          <w:b w:val="0"/>
          <w:bCs w:val="0"/>
          <w:caps w:val="0"/>
          <w:noProof/>
          <w:sz w:val="22"/>
          <w:szCs w:val="22"/>
          <w:lang w:bidi="ar-SA"/>
        </w:rPr>
      </w:pPr>
      <w:r>
        <w:rPr>
          <w:noProof/>
        </w:rPr>
        <w:t>Developing Core Classes</w:t>
      </w:r>
      <w:r>
        <w:rPr>
          <w:noProof/>
        </w:rPr>
        <w:tab/>
      </w:r>
      <w:r>
        <w:rPr>
          <w:noProof/>
        </w:rPr>
        <w:fldChar w:fldCharType="begin"/>
      </w:r>
      <w:r>
        <w:rPr>
          <w:noProof/>
        </w:rPr>
        <w:instrText xml:space="preserve"> PAGEREF _Toc331284647 \h </w:instrText>
      </w:r>
      <w:r>
        <w:rPr>
          <w:noProof/>
        </w:rPr>
      </w:r>
      <w:r>
        <w:rPr>
          <w:noProof/>
        </w:rPr>
        <w:fldChar w:fldCharType="separate"/>
      </w:r>
      <w:r w:rsidR="00523A33">
        <w:rPr>
          <w:noProof/>
        </w:rPr>
        <w:t>15</w:t>
      </w:r>
      <w:r>
        <w:rPr>
          <w:noProof/>
        </w:rPr>
        <w:fldChar w:fldCharType="end"/>
      </w:r>
    </w:p>
    <w:p w:rsidR="00BD0CFC" w:rsidRDefault="00BD0CFC">
      <w:pPr>
        <w:pStyle w:val="TOC2"/>
        <w:tabs>
          <w:tab w:val="right" w:leader="dot" w:pos="8774"/>
        </w:tabs>
        <w:rPr>
          <w:noProof/>
          <w:sz w:val="22"/>
          <w:szCs w:val="22"/>
          <w:lang w:bidi="ar-SA"/>
        </w:rPr>
      </w:pPr>
      <w:r>
        <w:rPr>
          <w:noProof/>
        </w:rPr>
        <w:t>Code First</w:t>
      </w:r>
      <w:r>
        <w:rPr>
          <w:noProof/>
        </w:rPr>
        <w:tab/>
      </w:r>
      <w:r>
        <w:rPr>
          <w:noProof/>
        </w:rPr>
        <w:fldChar w:fldCharType="begin"/>
      </w:r>
      <w:r>
        <w:rPr>
          <w:noProof/>
        </w:rPr>
        <w:instrText xml:space="preserve"> PAGEREF _Toc331284648 \h </w:instrText>
      </w:r>
      <w:r>
        <w:rPr>
          <w:noProof/>
        </w:rPr>
      </w:r>
      <w:r>
        <w:rPr>
          <w:noProof/>
        </w:rPr>
        <w:fldChar w:fldCharType="separate"/>
      </w:r>
      <w:r w:rsidR="00523A33">
        <w:rPr>
          <w:noProof/>
        </w:rPr>
        <w:t>15</w:t>
      </w:r>
      <w:r>
        <w:rPr>
          <w:noProof/>
        </w:rPr>
        <w:fldChar w:fldCharType="end"/>
      </w:r>
    </w:p>
    <w:p w:rsidR="00BD0CFC" w:rsidRDefault="00BD0CFC">
      <w:pPr>
        <w:pStyle w:val="TOC2"/>
        <w:tabs>
          <w:tab w:val="right" w:leader="dot" w:pos="8774"/>
        </w:tabs>
        <w:rPr>
          <w:noProof/>
          <w:sz w:val="22"/>
          <w:szCs w:val="22"/>
          <w:lang w:bidi="ar-SA"/>
        </w:rPr>
      </w:pPr>
      <w:r>
        <w:rPr>
          <w:noProof/>
        </w:rPr>
        <w:t>Helper Methods</w:t>
      </w:r>
      <w:r>
        <w:rPr>
          <w:noProof/>
        </w:rPr>
        <w:tab/>
      </w:r>
      <w:r>
        <w:rPr>
          <w:noProof/>
        </w:rPr>
        <w:fldChar w:fldCharType="begin"/>
      </w:r>
      <w:r>
        <w:rPr>
          <w:noProof/>
        </w:rPr>
        <w:instrText xml:space="preserve"> PAGEREF _Toc331284649 \h </w:instrText>
      </w:r>
      <w:r>
        <w:rPr>
          <w:noProof/>
        </w:rPr>
      </w:r>
      <w:r>
        <w:rPr>
          <w:noProof/>
        </w:rPr>
        <w:fldChar w:fldCharType="separate"/>
      </w:r>
      <w:r w:rsidR="00523A33">
        <w:rPr>
          <w:noProof/>
        </w:rPr>
        <w:t>16</w:t>
      </w:r>
      <w:r>
        <w:rPr>
          <w:noProof/>
        </w:rPr>
        <w:fldChar w:fldCharType="end"/>
      </w:r>
    </w:p>
    <w:p w:rsidR="00BD0CFC" w:rsidRDefault="00BD0CFC">
      <w:pPr>
        <w:pStyle w:val="TOC2"/>
        <w:tabs>
          <w:tab w:val="right" w:leader="dot" w:pos="8774"/>
        </w:tabs>
        <w:rPr>
          <w:noProof/>
          <w:sz w:val="22"/>
          <w:szCs w:val="22"/>
          <w:lang w:bidi="ar-SA"/>
        </w:rPr>
      </w:pPr>
      <w:r>
        <w:rPr>
          <w:noProof/>
        </w:rPr>
        <w:t>Entity Change Logging</w:t>
      </w:r>
      <w:r>
        <w:rPr>
          <w:noProof/>
        </w:rPr>
        <w:tab/>
      </w:r>
      <w:r>
        <w:rPr>
          <w:noProof/>
        </w:rPr>
        <w:fldChar w:fldCharType="begin"/>
      </w:r>
      <w:r>
        <w:rPr>
          <w:noProof/>
        </w:rPr>
        <w:instrText xml:space="preserve"> PAGEREF _Toc331284650 \h </w:instrText>
      </w:r>
      <w:r>
        <w:rPr>
          <w:noProof/>
        </w:rPr>
      </w:r>
      <w:r>
        <w:rPr>
          <w:noProof/>
        </w:rPr>
        <w:fldChar w:fldCharType="separate"/>
      </w:r>
      <w:r w:rsidR="00523A33">
        <w:rPr>
          <w:noProof/>
        </w:rPr>
        <w:t>16</w:t>
      </w:r>
      <w:r>
        <w:rPr>
          <w:noProof/>
        </w:rPr>
        <w:fldChar w:fldCharType="end"/>
      </w:r>
    </w:p>
    <w:p w:rsidR="00BD0CFC" w:rsidRDefault="00BD0CFC">
      <w:pPr>
        <w:pStyle w:val="TOC1"/>
        <w:tabs>
          <w:tab w:val="right" w:leader="dot" w:pos="8774"/>
        </w:tabs>
        <w:rPr>
          <w:b w:val="0"/>
          <w:bCs w:val="0"/>
          <w:caps w:val="0"/>
          <w:noProof/>
          <w:sz w:val="22"/>
          <w:szCs w:val="22"/>
          <w:lang w:bidi="ar-SA"/>
        </w:rPr>
      </w:pPr>
      <w:r>
        <w:rPr>
          <w:noProof/>
        </w:rPr>
        <w:t>Developing Custom Blocks</w:t>
      </w:r>
      <w:r>
        <w:rPr>
          <w:noProof/>
        </w:rPr>
        <w:tab/>
      </w:r>
      <w:r>
        <w:rPr>
          <w:noProof/>
        </w:rPr>
        <w:fldChar w:fldCharType="begin"/>
      </w:r>
      <w:r>
        <w:rPr>
          <w:noProof/>
        </w:rPr>
        <w:instrText xml:space="preserve"> PAGEREF _Toc331284651 \h </w:instrText>
      </w:r>
      <w:r>
        <w:rPr>
          <w:noProof/>
        </w:rPr>
      </w:r>
      <w:r>
        <w:rPr>
          <w:noProof/>
        </w:rPr>
        <w:fldChar w:fldCharType="separate"/>
      </w:r>
      <w:r w:rsidR="00523A33">
        <w:rPr>
          <w:noProof/>
        </w:rPr>
        <w:t>18</w:t>
      </w:r>
      <w:r>
        <w:rPr>
          <w:noProof/>
        </w:rPr>
        <w:fldChar w:fldCharType="end"/>
      </w:r>
    </w:p>
    <w:p w:rsidR="00BD0CFC" w:rsidRDefault="00BD0CFC">
      <w:pPr>
        <w:pStyle w:val="TOC2"/>
        <w:tabs>
          <w:tab w:val="right" w:leader="dot" w:pos="8774"/>
        </w:tabs>
        <w:rPr>
          <w:noProof/>
          <w:sz w:val="22"/>
          <w:szCs w:val="22"/>
          <w:lang w:bidi="ar-SA"/>
        </w:rPr>
      </w:pPr>
      <w:r>
        <w:rPr>
          <w:noProof/>
        </w:rPr>
        <w:t>Block Instance Properties (BIP)</w:t>
      </w:r>
      <w:r>
        <w:rPr>
          <w:noProof/>
        </w:rPr>
        <w:tab/>
      </w:r>
      <w:r>
        <w:rPr>
          <w:noProof/>
        </w:rPr>
        <w:fldChar w:fldCharType="begin"/>
      </w:r>
      <w:r>
        <w:rPr>
          <w:noProof/>
        </w:rPr>
        <w:instrText xml:space="preserve"> PAGEREF _Toc331284652 \h </w:instrText>
      </w:r>
      <w:r>
        <w:rPr>
          <w:noProof/>
        </w:rPr>
      </w:r>
      <w:r>
        <w:rPr>
          <w:noProof/>
        </w:rPr>
        <w:fldChar w:fldCharType="separate"/>
      </w:r>
      <w:r w:rsidR="00523A33">
        <w:rPr>
          <w:noProof/>
        </w:rPr>
        <w:t>18</w:t>
      </w:r>
      <w:r>
        <w:rPr>
          <w:noProof/>
        </w:rPr>
        <w:fldChar w:fldCharType="end"/>
      </w:r>
    </w:p>
    <w:p w:rsidR="00BD0CFC" w:rsidRDefault="00BD0CFC">
      <w:pPr>
        <w:pStyle w:val="TOC2"/>
        <w:tabs>
          <w:tab w:val="right" w:leader="dot" w:pos="8774"/>
        </w:tabs>
        <w:rPr>
          <w:noProof/>
          <w:sz w:val="22"/>
          <w:szCs w:val="22"/>
          <w:lang w:bidi="ar-SA"/>
        </w:rPr>
      </w:pPr>
      <w:r>
        <w:rPr>
          <w:noProof/>
        </w:rPr>
        <w:t>Relative Paths</w:t>
      </w:r>
      <w:r>
        <w:rPr>
          <w:noProof/>
        </w:rPr>
        <w:tab/>
      </w:r>
      <w:r>
        <w:rPr>
          <w:noProof/>
        </w:rPr>
        <w:fldChar w:fldCharType="begin"/>
      </w:r>
      <w:r>
        <w:rPr>
          <w:noProof/>
        </w:rPr>
        <w:instrText xml:space="preserve"> PAGEREF _Toc331284653 \h </w:instrText>
      </w:r>
      <w:r>
        <w:rPr>
          <w:noProof/>
        </w:rPr>
      </w:r>
      <w:r>
        <w:rPr>
          <w:noProof/>
        </w:rPr>
        <w:fldChar w:fldCharType="separate"/>
      </w:r>
      <w:r w:rsidR="00523A33">
        <w:rPr>
          <w:noProof/>
        </w:rPr>
        <w:t>18</w:t>
      </w:r>
      <w:r>
        <w:rPr>
          <w:noProof/>
        </w:rPr>
        <w:fldChar w:fldCharType="end"/>
      </w:r>
    </w:p>
    <w:p w:rsidR="00BD0CFC" w:rsidRDefault="00BD0CFC">
      <w:pPr>
        <w:pStyle w:val="TOC2"/>
        <w:tabs>
          <w:tab w:val="right" w:leader="dot" w:pos="8774"/>
        </w:tabs>
        <w:rPr>
          <w:noProof/>
          <w:sz w:val="22"/>
          <w:szCs w:val="22"/>
          <w:lang w:bidi="ar-SA"/>
        </w:rPr>
      </w:pPr>
      <w:r>
        <w:rPr>
          <w:noProof/>
        </w:rPr>
        <w:t>Adding to the Document Head</w:t>
      </w:r>
      <w:r>
        <w:rPr>
          <w:noProof/>
        </w:rPr>
        <w:tab/>
      </w:r>
      <w:r>
        <w:rPr>
          <w:noProof/>
        </w:rPr>
        <w:fldChar w:fldCharType="begin"/>
      </w:r>
      <w:r>
        <w:rPr>
          <w:noProof/>
        </w:rPr>
        <w:instrText xml:space="preserve"> PAGEREF _Toc331284654 \h </w:instrText>
      </w:r>
      <w:r>
        <w:rPr>
          <w:noProof/>
        </w:rPr>
      </w:r>
      <w:r>
        <w:rPr>
          <w:noProof/>
        </w:rPr>
        <w:fldChar w:fldCharType="separate"/>
      </w:r>
      <w:r w:rsidR="00523A33">
        <w:rPr>
          <w:noProof/>
        </w:rPr>
        <w:t>18</w:t>
      </w:r>
      <w:r>
        <w:rPr>
          <w:noProof/>
        </w:rPr>
        <w:fldChar w:fldCharType="end"/>
      </w:r>
    </w:p>
    <w:p w:rsidR="00BD0CFC" w:rsidRDefault="00BD0CFC">
      <w:pPr>
        <w:pStyle w:val="TOC2"/>
        <w:tabs>
          <w:tab w:val="right" w:leader="dot" w:pos="8774"/>
        </w:tabs>
        <w:rPr>
          <w:noProof/>
          <w:sz w:val="22"/>
          <w:szCs w:val="22"/>
          <w:lang w:bidi="ar-SA"/>
        </w:rPr>
      </w:pPr>
      <w:r>
        <w:rPr>
          <w:noProof/>
        </w:rPr>
        <w:t>Sharing Objects Between Block Instances</w:t>
      </w:r>
      <w:r>
        <w:rPr>
          <w:noProof/>
        </w:rPr>
        <w:tab/>
      </w:r>
      <w:r>
        <w:rPr>
          <w:noProof/>
        </w:rPr>
        <w:fldChar w:fldCharType="begin"/>
      </w:r>
      <w:r>
        <w:rPr>
          <w:noProof/>
        </w:rPr>
        <w:instrText xml:space="preserve"> PAGEREF _Toc331284655 \h </w:instrText>
      </w:r>
      <w:r>
        <w:rPr>
          <w:noProof/>
        </w:rPr>
      </w:r>
      <w:r>
        <w:rPr>
          <w:noProof/>
        </w:rPr>
        <w:fldChar w:fldCharType="separate"/>
      </w:r>
      <w:r w:rsidR="00523A33">
        <w:rPr>
          <w:noProof/>
        </w:rPr>
        <w:t>19</w:t>
      </w:r>
      <w:r>
        <w:rPr>
          <w:noProof/>
        </w:rPr>
        <w:fldChar w:fldCharType="end"/>
      </w:r>
    </w:p>
    <w:p w:rsidR="00BD0CFC" w:rsidRDefault="00BD0CFC">
      <w:pPr>
        <w:pStyle w:val="TOC2"/>
        <w:tabs>
          <w:tab w:val="right" w:leader="dot" w:pos="8774"/>
        </w:tabs>
        <w:rPr>
          <w:noProof/>
          <w:sz w:val="22"/>
          <w:szCs w:val="22"/>
          <w:lang w:bidi="ar-SA"/>
        </w:rPr>
      </w:pPr>
      <w:r>
        <w:rPr>
          <w:noProof/>
        </w:rPr>
        <w:t>Page_Init vs. OnInit</w:t>
      </w:r>
      <w:r>
        <w:rPr>
          <w:noProof/>
        </w:rPr>
        <w:tab/>
      </w:r>
      <w:r>
        <w:rPr>
          <w:noProof/>
        </w:rPr>
        <w:fldChar w:fldCharType="begin"/>
      </w:r>
      <w:r>
        <w:rPr>
          <w:noProof/>
        </w:rPr>
        <w:instrText xml:space="preserve"> PAGEREF _Toc331284656 \h </w:instrText>
      </w:r>
      <w:r>
        <w:rPr>
          <w:noProof/>
        </w:rPr>
      </w:r>
      <w:r>
        <w:rPr>
          <w:noProof/>
        </w:rPr>
        <w:fldChar w:fldCharType="separate"/>
      </w:r>
      <w:r w:rsidR="00523A33">
        <w:rPr>
          <w:noProof/>
        </w:rPr>
        <w:t>19</w:t>
      </w:r>
      <w:r>
        <w:rPr>
          <w:noProof/>
        </w:rPr>
        <w:fldChar w:fldCharType="end"/>
      </w:r>
    </w:p>
    <w:p w:rsidR="00BD0CFC" w:rsidRDefault="00BD0CFC">
      <w:pPr>
        <w:pStyle w:val="TOC2"/>
        <w:tabs>
          <w:tab w:val="right" w:leader="dot" w:pos="8774"/>
        </w:tabs>
        <w:rPr>
          <w:noProof/>
          <w:sz w:val="22"/>
          <w:szCs w:val="22"/>
          <w:lang w:bidi="ar-SA"/>
        </w:rPr>
      </w:pPr>
      <w:r>
        <w:rPr>
          <w:noProof/>
        </w:rPr>
        <w:t>OnInit vs. OnLoad</w:t>
      </w:r>
      <w:r>
        <w:rPr>
          <w:noProof/>
        </w:rPr>
        <w:tab/>
      </w:r>
      <w:r>
        <w:rPr>
          <w:noProof/>
        </w:rPr>
        <w:fldChar w:fldCharType="begin"/>
      </w:r>
      <w:r>
        <w:rPr>
          <w:noProof/>
        </w:rPr>
        <w:instrText xml:space="preserve"> PAGEREF _Toc331284657 \h </w:instrText>
      </w:r>
      <w:r>
        <w:rPr>
          <w:noProof/>
        </w:rPr>
      </w:r>
      <w:r>
        <w:rPr>
          <w:noProof/>
        </w:rPr>
        <w:fldChar w:fldCharType="separate"/>
      </w:r>
      <w:r w:rsidR="00523A33">
        <w:rPr>
          <w:noProof/>
        </w:rPr>
        <w:t>19</w:t>
      </w:r>
      <w:r>
        <w:rPr>
          <w:noProof/>
        </w:rPr>
        <w:fldChar w:fldCharType="end"/>
      </w:r>
    </w:p>
    <w:p w:rsidR="00BD0CFC" w:rsidRDefault="00BD0CFC">
      <w:pPr>
        <w:pStyle w:val="TOC2"/>
        <w:tabs>
          <w:tab w:val="right" w:leader="dot" w:pos="8774"/>
        </w:tabs>
        <w:rPr>
          <w:noProof/>
          <w:sz w:val="22"/>
          <w:szCs w:val="22"/>
          <w:lang w:bidi="ar-SA"/>
        </w:rPr>
      </w:pPr>
      <w:r>
        <w:rPr>
          <w:noProof/>
        </w:rPr>
        <w:t>Popup Windows</w:t>
      </w:r>
      <w:r>
        <w:rPr>
          <w:noProof/>
        </w:rPr>
        <w:tab/>
      </w:r>
      <w:r>
        <w:rPr>
          <w:noProof/>
        </w:rPr>
        <w:fldChar w:fldCharType="begin"/>
      </w:r>
      <w:r>
        <w:rPr>
          <w:noProof/>
        </w:rPr>
        <w:instrText xml:space="preserve"> PAGEREF _Toc331284658 \h </w:instrText>
      </w:r>
      <w:r>
        <w:rPr>
          <w:noProof/>
        </w:rPr>
      </w:r>
      <w:r>
        <w:rPr>
          <w:noProof/>
        </w:rPr>
        <w:fldChar w:fldCharType="separate"/>
      </w:r>
      <w:r w:rsidR="00523A33">
        <w:rPr>
          <w:noProof/>
        </w:rPr>
        <w:t>19</w:t>
      </w:r>
      <w:r>
        <w:rPr>
          <w:noProof/>
        </w:rPr>
        <w:fldChar w:fldCharType="end"/>
      </w:r>
    </w:p>
    <w:p w:rsidR="00BD0CFC" w:rsidRDefault="00BD0CFC">
      <w:pPr>
        <w:pStyle w:val="TOC2"/>
        <w:tabs>
          <w:tab w:val="right" w:leader="dot" w:pos="8774"/>
        </w:tabs>
        <w:rPr>
          <w:noProof/>
          <w:sz w:val="22"/>
          <w:szCs w:val="22"/>
          <w:lang w:bidi="ar-SA"/>
        </w:rPr>
      </w:pPr>
      <w:r>
        <w:rPr>
          <w:noProof/>
        </w:rPr>
        <w:t>Caching</w:t>
      </w:r>
      <w:r>
        <w:rPr>
          <w:noProof/>
        </w:rPr>
        <w:tab/>
      </w:r>
      <w:r>
        <w:rPr>
          <w:noProof/>
        </w:rPr>
        <w:fldChar w:fldCharType="begin"/>
      </w:r>
      <w:r>
        <w:rPr>
          <w:noProof/>
        </w:rPr>
        <w:instrText xml:space="preserve"> PAGEREF _Toc331284659 \h </w:instrText>
      </w:r>
      <w:r>
        <w:rPr>
          <w:noProof/>
        </w:rPr>
      </w:r>
      <w:r>
        <w:rPr>
          <w:noProof/>
        </w:rPr>
        <w:fldChar w:fldCharType="separate"/>
      </w:r>
      <w:r w:rsidR="00523A33">
        <w:rPr>
          <w:noProof/>
        </w:rPr>
        <w:t>20</w:t>
      </w:r>
      <w:r>
        <w:rPr>
          <w:noProof/>
        </w:rPr>
        <w:fldChar w:fldCharType="end"/>
      </w:r>
    </w:p>
    <w:p w:rsidR="00BD0CFC" w:rsidRDefault="00BD0CFC">
      <w:pPr>
        <w:pStyle w:val="TOC1"/>
        <w:tabs>
          <w:tab w:val="right" w:leader="dot" w:pos="8774"/>
        </w:tabs>
        <w:rPr>
          <w:b w:val="0"/>
          <w:bCs w:val="0"/>
          <w:caps w:val="0"/>
          <w:noProof/>
          <w:sz w:val="22"/>
          <w:szCs w:val="22"/>
          <w:lang w:bidi="ar-SA"/>
        </w:rPr>
      </w:pPr>
      <w:r>
        <w:rPr>
          <w:noProof/>
        </w:rPr>
        <w:t>Exception Handling</w:t>
      </w:r>
      <w:r>
        <w:rPr>
          <w:noProof/>
        </w:rPr>
        <w:tab/>
      </w:r>
      <w:r>
        <w:rPr>
          <w:noProof/>
        </w:rPr>
        <w:fldChar w:fldCharType="begin"/>
      </w:r>
      <w:r>
        <w:rPr>
          <w:noProof/>
        </w:rPr>
        <w:instrText xml:space="preserve"> PAGEREF _Toc331284660 \h </w:instrText>
      </w:r>
      <w:r>
        <w:rPr>
          <w:noProof/>
        </w:rPr>
      </w:r>
      <w:r>
        <w:rPr>
          <w:noProof/>
        </w:rPr>
        <w:fldChar w:fldCharType="separate"/>
      </w:r>
      <w:r w:rsidR="00523A33">
        <w:rPr>
          <w:noProof/>
        </w:rPr>
        <w:t>21</w:t>
      </w:r>
      <w:r>
        <w:rPr>
          <w:noProof/>
        </w:rPr>
        <w:fldChar w:fldCharType="end"/>
      </w:r>
    </w:p>
    <w:p w:rsidR="00BD0CFC" w:rsidRDefault="00BD0CFC">
      <w:pPr>
        <w:pStyle w:val="TOC2"/>
        <w:tabs>
          <w:tab w:val="right" w:leader="dot" w:pos="8774"/>
        </w:tabs>
        <w:rPr>
          <w:noProof/>
          <w:sz w:val="22"/>
          <w:szCs w:val="22"/>
          <w:lang w:bidi="ar-SA"/>
        </w:rPr>
      </w:pPr>
      <w:r>
        <w:rPr>
          <w:noProof/>
        </w:rPr>
        <w:t>Error Pages</w:t>
      </w:r>
      <w:r>
        <w:rPr>
          <w:noProof/>
        </w:rPr>
        <w:tab/>
      </w:r>
      <w:r>
        <w:rPr>
          <w:noProof/>
        </w:rPr>
        <w:fldChar w:fldCharType="begin"/>
      </w:r>
      <w:r>
        <w:rPr>
          <w:noProof/>
        </w:rPr>
        <w:instrText xml:space="preserve"> PAGEREF _Toc331284661 \h </w:instrText>
      </w:r>
      <w:r>
        <w:rPr>
          <w:noProof/>
        </w:rPr>
      </w:r>
      <w:r>
        <w:rPr>
          <w:noProof/>
        </w:rPr>
        <w:fldChar w:fldCharType="separate"/>
      </w:r>
      <w:r w:rsidR="00523A33">
        <w:rPr>
          <w:noProof/>
        </w:rPr>
        <w:t>21</w:t>
      </w:r>
      <w:r>
        <w:rPr>
          <w:noProof/>
        </w:rPr>
        <w:fldChar w:fldCharType="end"/>
      </w:r>
    </w:p>
    <w:p w:rsidR="00BD0CFC" w:rsidRDefault="00BD0CFC">
      <w:pPr>
        <w:pStyle w:val="TOC2"/>
        <w:tabs>
          <w:tab w:val="right" w:leader="dot" w:pos="8774"/>
        </w:tabs>
        <w:rPr>
          <w:noProof/>
          <w:sz w:val="22"/>
          <w:szCs w:val="22"/>
          <w:lang w:bidi="ar-SA"/>
        </w:rPr>
      </w:pPr>
      <w:r>
        <w:rPr>
          <w:noProof/>
        </w:rPr>
        <w:t>Notifications</w:t>
      </w:r>
      <w:r>
        <w:rPr>
          <w:noProof/>
        </w:rPr>
        <w:tab/>
      </w:r>
      <w:r>
        <w:rPr>
          <w:noProof/>
        </w:rPr>
        <w:fldChar w:fldCharType="begin"/>
      </w:r>
      <w:r>
        <w:rPr>
          <w:noProof/>
        </w:rPr>
        <w:instrText xml:space="preserve"> PAGEREF _Toc331284662 \h </w:instrText>
      </w:r>
      <w:r>
        <w:rPr>
          <w:noProof/>
        </w:rPr>
      </w:r>
      <w:r>
        <w:rPr>
          <w:noProof/>
        </w:rPr>
        <w:fldChar w:fldCharType="separate"/>
      </w:r>
      <w:r w:rsidR="00523A33">
        <w:rPr>
          <w:noProof/>
        </w:rPr>
        <w:t>21</w:t>
      </w:r>
      <w:r>
        <w:rPr>
          <w:noProof/>
        </w:rPr>
        <w:fldChar w:fldCharType="end"/>
      </w:r>
    </w:p>
    <w:p w:rsidR="00BD0CFC" w:rsidRDefault="00BD0CFC">
      <w:pPr>
        <w:pStyle w:val="TOC1"/>
        <w:tabs>
          <w:tab w:val="right" w:leader="dot" w:pos="8774"/>
        </w:tabs>
        <w:rPr>
          <w:b w:val="0"/>
          <w:bCs w:val="0"/>
          <w:caps w:val="0"/>
          <w:noProof/>
          <w:sz w:val="22"/>
          <w:szCs w:val="22"/>
          <w:lang w:bidi="ar-SA"/>
        </w:rPr>
      </w:pPr>
      <w:r>
        <w:rPr>
          <w:noProof/>
        </w:rPr>
        <w:t>Performance Related Considerations</w:t>
      </w:r>
      <w:r>
        <w:rPr>
          <w:noProof/>
        </w:rPr>
        <w:tab/>
      </w:r>
      <w:r>
        <w:rPr>
          <w:noProof/>
        </w:rPr>
        <w:fldChar w:fldCharType="begin"/>
      </w:r>
      <w:r>
        <w:rPr>
          <w:noProof/>
        </w:rPr>
        <w:instrText xml:space="preserve"> PAGEREF _Toc331284663 \h </w:instrText>
      </w:r>
      <w:r>
        <w:rPr>
          <w:noProof/>
        </w:rPr>
      </w:r>
      <w:r>
        <w:rPr>
          <w:noProof/>
        </w:rPr>
        <w:fldChar w:fldCharType="separate"/>
      </w:r>
      <w:r w:rsidR="00523A33">
        <w:rPr>
          <w:noProof/>
        </w:rPr>
        <w:t>22</w:t>
      </w:r>
      <w:r>
        <w:rPr>
          <w:noProof/>
        </w:rPr>
        <w:fldChar w:fldCharType="end"/>
      </w:r>
    </w:p>
    <w:p w:rsidR="00BD0CFC" w:rsidRDefault="00BD0CFC">
      <w:pPr>
        <w:pStyle w:val="TOC2"/>
        <w:tabs>
          <w:tab w:val="right" w:leader="dot" w:pos="8774"/>
        </w:tabs>
        <w:rPr>
          <w:noProof/>
          <w:sz w:val="22"/>
          <w:szCs w:val="22"/>
          <w:lang w:bidi="ar-SA"/>
        </w:rPr>
      </w:pPr>
      <w:r>
        <w:rPr>
          <w:noProof/>
        </w:rPr>
        <w:t>Transactions</w:t>
      </w:r>
      <w:r>
        <w:rPr>
          <w:noProof/>
        </w:rPr>
        <w:tab/>
      </w:r>
      <w:r>
        <w:rPr>
          <w:noProof/>
        </w:rPr>
        <w:fldChar w:fldCharType="begin"/>
      </w:r>
      <w:r>
        <w:rPr>
          <w:noProof/>
        </w:rPr>
        <w:instrText xml:space="preserve"> PAGEREF _Toc331284664 \h </w:instrText>
      </w:r>
      <w:r>
        <w:rPr>
          <w:noProof/>
        </w:rPr>
      </w:r>
      <w:r>
        <w:rPr>
          <w:noProof/>
        </w:rPr>
        <w:fldChar w:fldCharType="separate"/>
      </w:r>
      <w:r w:rsidR="00523A33">
        <w:rPr>
          <w:noProof/>
        </w:rPr>
        <w:t>22</w:t>
      </w:r>
      <w:r>
        <w:rPr>
          <w:noProof/>
        </w:rPr>
        <w:fldChar w:fldCharType="end"/>
      </w:r>
    </w:p>
    <w:p w:rsidR="00BD0CFC" w:rsidRDefault="00BD0CFC">
      <w:pPr>
        <w:pStyle w:val="TOC1"/>
        <w:tabs>
          <w:tab w:val="right" w:leader="dot" w:pos="8774"/>
        </w:tabs>
        <w:rPr>
          <w:b w:val="0"/>
          <w:bCs w:val="0"/>
          <w:caps w:val="0"/>
          <w:noProof/>
          <w:sz w:val="22"/>
          <w:szCs w:val="22"/>
          <w:lang w:bidi="ar-SA"/>
        </w:rPr>
      </w:pPr>
      <w:r>
        <w:rPr>
          <w:noProof/>
        </w:rPr>
        <w:t>Global Attributes</w:t>
      </w:r>
      <w:r>
        <w:rPr>
          <w:noProof/>
        </w:rPr>
        <w:tab/>
      </w:r>
      <w:r>
        <w:rPr>
          <w:noProof/>
        </w:rPr>
        <w:fldChar w:fldCharType="begin"/>
      </w:r>
      <w:r>
        <w:rPr>
          <w:noProof/>
        </w:rPr>
        <w:instrText xml:space="preserve"> PAGEREF _Toc331284665 \h </w:instrText>
      </w:r>
      <w:r>
        <w:rPr>
          <w:noProof/>
        </w:rPr>
      </w:r>
      <w:r>
        <w:rPr>
          <w:noProof/>
        </w:rPr>
        <w:fldChar w:fldCharType="separate"/>
      </w:r>
      <w:r w:rsidR="00523A33">
        <w:rPr>
          <w:noProof/>
        </w:rPr>
        <w:t>24</w:t>
      </w:r>
      <w:r>
        <w:rPr>
          <w:noProof/>
        </w:rPr>
        <w:fldChar w:fldCharType="end"/>
      </w:r>
    </w:p>
    <w:p w:rsidR="00BD0CFC" w:rsidRDefault="00BD0CFC">
      <w:pPr>
        <w:pStyle w:val="TOC2"/>
        <w:tabs>
          <w:tab w:val="right" w:leader="dot" w:pos="8774"/>
        </w:tabs>
        <w:rPr>
          <w:noProof/>
          <w:sz w:val="22"/>
          <w:szCs w:val="22"/>
          <w:lang w:bidi="ar-SA"/>
        </w:rPr>
      </w:pPr>
      <w:r>
        <w:rPr>
          <w:noProof/>
        </w:rPr>
        <w:t>Merge Fields</w:t>
      </w:r>
      <w:r>
        <w:rPr>
          <w:noProof/>
        </w:rPr>
        <w:tab/>
      </w:r>
      <w:r>
        <w:rPr>
          <w:noProof/>
        </w:rPr>
        <w:fldChar w:fldCharType="begin"/>
      </w:r>
      <w:r>
        <w:rPr>
          <w:noProof/>
        </w:rPr>
        <w:instrText xml:space="preserve"> PAGEREF _Toc331284666 \h </w:instrText>
      </w:r>
      <w:r>
        <w:rPr>
          <w:noProof/>
        </w:rPr>
      </w:r>
      <w:r>
        <w:rPr>
          <w:noProof/>
        </w:rPr>
        <w:fldChar w:fldCharType="separate"/>
      </w:r>
      <w:r w:rsidR="00523A33">
        <w:rPr>
          <w:noProof/>
        </w:rPr>
        <w:t>24</w:t>
      </w:r>
      <w:r>
        <w:rPr>
          <w:noProof/>
        </w:rPr>
        <w:fldChar w:fldCharType="end"/>
      </w:r>
    </w:p>
    <w:p w:rsidR="00BD0CFC" w:rsidRDefault="00BD0CFC">
      <w:pPr>
        <w:pStyle w:val="TOC1"/>
        <w:tabs>
          <w:tab w:val="right" w:leader="dot" w:pos="8774"/>
        </w:tabs>
        <w:rPr>
          <w:b w:val="0"/>
          <w:bCs w:val="0"/>
          <w:caps w:val="0"/>
          <w:noProof/>
          <w:sz w:val="22"/>
          <w:szCs w:val="22"/>
          <w:lang w:bidi="ar-SA"/>
        </w:rPr>
      </w:pPr>
      <w:r>
        <w:rPr>
          <w:noProof/>
        </w:rPr>
        <w:t>Namespaces and Conventions</w:t>
      </w:r>
      <w:r>
        <w:rPr>
          <w:noProof/>
        </w:rPr>
        <w:tab/>
      </w:r>
      <w:r>
        <w:rPr>
          <w:noProof/>
        </w:rPr>
        <w:fldChar w:fldCharType="begin"/>
      </w:r>
      <w:r>
        <w:rPr>
          <w:noProof/>
        </w:rPr>
        <w:instrText xml:space="preserve"> PAGEREF _Toc331284667 \h </w:instrText>
      </w:r>
      <w:r>
        <w:rPr>
          <w:noProof/>
        </w:rPr>
      </w:r>
      <w:r>
        <w:rPr>
          <w:noProof/>
        </w:rPr>
        <w:fldChar w:fldCharType="separate"/>
      </w:r>
      <w:r w:rsidR="00523A33">
        <w:rPr>
          <w:noProof/>
        </w:rPr>
        <w:t>25</w:t>
      </w:r>
      <w:r>
        <w:rPr>
          <w:noProof/>
        </w:rPr>
        <w:fldChar w:fldCharType="end"/>
      </w:r>
    </w:p>
    <w:p w:rsidR="00BD0CFC" w:rsidRDefault="00BD0CFC">
      <w:pPr>
        <w:pStyle w:val="TOC2"/>
        <w:tabs>
          <w:tab w:val="right" w:leader="dot" w:pos="8774"/>
        </w:tabs>
        <w:rPr>
          <w:noProof/>
          <w:sz w:val="22"/>
          <w:szCs w:val="22"/>
          <w:lang w:bidi="ar-SA"/>
        </w:rPr>
      </w:pPr>
      <w:r>
        <w:rPr>
          <w:noProof/>
        </w:rPr>
        <w:t>Custom Tables</w:t>
      </w:r>
      <w:r>
        <w:rPr>
          <w:noProof/>
        </w:rPr>
        <w:tab/>
      </w:r>
      <w:r>
        <w:rPr>
          <w:noProof/>
        </w:rPr>
        <w:fldChar w:fldCharType="begin"/>
      </w:r>
      <w:r>
        <w:rPr>
          <w:noProof/>
        </w:rPr>
        <w:instrText xml:space="preserve"> PAGEREF _Toc331284668 \h </w:instrText>
      </w:r>
      <w:r>
        <w:rPr>
          <w:noProof/>
        </w:rPr>
      </w:r>
      <w:r>
        <w:rPr>
          <w:noProof/>
        </w:rPr>
        <w:fldChar w:fldCharType="separate"/>
      </w:r>
      <w:r w:rsidR="00523A33">
        <w:rPr>
          <w:noProof/>
        </w:rPr>
        <w:t>25</w:t>
      </w:r>
      <w:r>
        <w:rPr>
          <w:noProof/>
        </w:rPr>
        <w:fldChar w:fldCharType="end"/>
      </w:r>
    </w:p>
    <w:p w:rsidR="00BD0CFC" w:rsidRDefault="00BD0CFC">
      <w:pPr>
        <w:pStyle w:val="TOC2"/>
        <w:tabs>
          <w:tab w:val="right" w:leader="dot" w:pos="8774"/>
        </w:tabs>
        <w:rPr>
          <w:noProof/>
          <w:sz w:val="22"/>
          <w:szCs w:val="22"/>
          <w:lang w:bidi="ar-SA"/>
        </w:rPr>
      </w:pPr>
      <w:r>
        <w:rPr>
          <w:noProof/>
        </w:rPr>
        <w:t>Custom Classes</w:t>
      </w:r>
      <w:r>
        <w:rPr>
          <w:noProof/>
        </w:rPr>
        <w:tab/>
      </w:r>
      <w:r>
        <w:rPr>
          <w:noProof/>
        </w:rPr>
        <w:fldChar w:fldCharType="begin"/>
      </w:r>
      <w:r>
        <w:rPr>
          <w:noProof/>
        </w:rPr>
        <w:instrText xml:space="preserve"> PAGEREF _Toc331284669 \h </w:instrText>
      </w:r>
      <w:r>
        <w:rPr>
          <w:noProof/>
        </w:rPr>
      </w:r>
      <w:r>
        <w:rPr>
          <w:noProof/>
        </w:rPr>
        <w:fldChar w:fldCharType="separate"/>
      </w:r>
      <w:r w:rsidR="00523A33">
        <w:rPr>
          <w:noProof/>
        </w:rPr>
        <w:t>25</w:t>
      </w:r>
      <w:r>
        <w:rPr>
          <w:noProof/>
        </w:rPr>
        <w:fldChar w:fldCharType="end"/>
      </w:r>
    </w:p>
    <w:p w:rsidR="00BD0CFC" w:rsidRDefault="00BD0CFC">
      <w:pPr>
        <w:pStyle w:val="TOC2"/>
        <w:tabs>
          <w:tab w:val="right" w:leader="dot" w:pos="8774"/>
        </w:tabs>
        <w:rPr>
          <w:noProof/>
          <w:sz w:val="22"/>
          <w:szCs w:val="22"/>
          <w:lang w:bidi="ar-SA"/>
        </w:rPr>
      </w:pPr>
      <w:r>
        <w:rPr>
          <w:noProof/>
        </w:rPr>
        <w:t>Custom API</w:t>
      </w:r>
      <w:r>
        <w:rPr>
          <w:noProof/>
        </w:rPr>
        <w:tab/>
      </w:r>
      <w:r>
        <w:rPr>
          <w:noProof/>
        </w:rPr>
        <w:fldChar w:fldCharType="begin"/>
      </w:r>
      <w:r>
        <w:rPr>
          <w:noProof/>
        </w:rPr>
        <w:instrText xml:space="preserve"> PAGEREF _Toc331284670 \h </w:instrText>
      </w:r>
      <w:r>
        <w:rPr>
          <w:noProof/>
        </w:rPr>
      </w:r>
      <w:r>
        <w:rPr>
          <w:noProof/>
        </w:rPr>
        <w:fldChar w:fldCharType="separate"/>
      </w:r>
      <w:r w:rsidR="00523A33">
        <w:rPr>
          <w:noProof/>
        </w:rPr>
        <w:t>25</w:t>
      </w:r>
      <w:r>
        <w:rPr>
          <w:noProof/>
        </w:rPr>
        <w:fldChar w:fldCharType="end"/>
      </w:r>
    </w:p>
    <w:p w:rsidR="00BD0CFC" w:rsidRDefault="00BD0CFC">
      <w:pPr>
        <w:pStyle w:val="TOC1"/>
        <w:tabs>
          <w:tab w:val="right" w:leader="dot" w:pos="8774"/>
        </w:tabs>
        <w:rPr>
          <w:b w:val="0"/>
          <w:bCs w:val="0"/>
          <w:caps w:val="0"/>
          <w:noProof/>
          <w:sz w:val="22"/>
          <w:szCs w:val="22"/>
          <w:lang w:bidi="ar-SA"/>
        </w:rPr>
      </w:pPr>
      <w:r>
        <w:rPr>
          <w:noProof/>
        </w:rPr>
        <w:t>UI Toolkit</w:t>
      </w:r>
      <w:r>
        <w:rPr>
          <w:noProof/>
        </w:rPr>
        <w:tab/>
      </w:r>
      <w:r>
        <w:rPr>
          <w:noProof/>
        </w:rPr>
        <w:fldChar w:fldCharType="begin"/>
      </w:r>
      <w:r>
        <w:rPr>
          <w:noProof/>
        </w:rPr>
        <w:instrText xml:space="preserve"> PAGEREF _Toc331284671 \h </w:instrText>
      </w:r>
      <w:r>
        <w:rPr>
          <w:noProof/>
        </w:rPr>
      </w:r>
      <w:r>
        <w:rPr>
          <w:noProof/>
        </w:rPr>
        <w:fldChar w:fldCharType="separate"/>
      </w:r>
      <w:r w:rsidR="00523A33">
        <w:rPr>
          <w:noProof/>
        </w:rPr>
        <w:t>26</w:t>
      </w:r>
      <w:r>
        <w:rPr>
          <w:noProof/>
        </w:rPr>
        <w:fldChar w:fldCharType="end"/>
      </w:r>
    </w:p>
    <w:p w:rsidR="00BD0CFC" w:rsidRDefault="00BD0CFC">
      <w:pPr>
        <w:pStyle w:val="TOC2"/>
        <w:tabs>
          <w:tab w:val="right" w:leader="dot" w:pos="8774"/>
        </w:tabs>
        <w:rPr>
          <w:noProof/>
          <w:sz w:val="22"/>
          <w:szCs w:val="22"/>
          <w:lang w:bidi="ar-SA"/>
        </w:rPr>
      </w:pPr>
      <w:r>
        <w:rPr>
          <w:noProof/>
        </w:rPr>
        <w:lastRenderedPageBreak/>
        <w:t>Rock:Grid</w:t>
      </w:r>
      <w:r>
        <w:rPr>
          <w:noProof/>
        </w:rPr>
        <w:tab/>
      </w:r>
      <w:r>
        <w:rPr>
          <w:noProof/>
        </w:rPr>
        <w:fldChar w:fldCharType="begin"/>
      </w:r>
      <w:r>
        <w:rPr>
          <w:noProof/>
        </w:rPr>
        <w:instrText xml:space="preserve"> PAGEREF _Toc331284672 \h </w:instrText>
      </w:r>
      <w:r>
        <w:rPr>
          <w:noProof/>
        </w:rPr>
      </w:r>
      <w:r>
        <w:rPr>
          <w:noProof/>
        </w:rPr>
        <w:fldChar w:fldCharType="separate"/>
      </w:r>
      <w:r w:rsidR="00523A33">
        <w:rPr>
          <w:noProof/>
        </w:rPr>
        <w:t>26</w:t>
      </w:r>
      <w:r>
        <w:rPr>
          <w:noProof/>
        </w:rPr>
        <w:fldChar w:fldCharType="end"/>
      </w:r>
    </w:p>
    <w:p w:rsidR="00BD0CFC" w:rsidRDefault="00BD0CFC">
      <w:pPr>
        <w:pStyle w:val="TOC1"/>
        <w:tabs>
          <w:tab w:val="right" w:leader="dot" w:pos="8774"/>
        </w:tabs>
        <w:rPr>
          <w:b w:val="0"/>
          <w:bCs w:val="0"/>
          <w:caps w:val="0"/>
          <w:noProof/>
          <w:sz w:val="22"/>
          <w:szCs w:val="22"/>
          <w:lang w:bidi="ar-SA"/>
        </w:rPr>
      </w:pPr>
      <w:r>
        <w:rPr>
          <w:noProof/>
        </w:rPr>
        <w:t>UI Standards and Guidelines</w:t>
      </w:r>
      <w:r>
        <w:rPr>
          <w:noProof/>
        </w:rPr>
        <w:tab/>
      </w:r>
      <w:r>
        <w:rPr>
          <w:noProof/>
        </w:rPr>
        <w:fldChar w:fldCharType="begin"/>
      </w:r>
      <w:r>
        <w:rPr>
          <w:noProof/>
        </w:rPr>
        <w:instrText xml:space="preserve"> PAGEREF _Toc331284673 \h </w:instrText>
      </w:r>
      <w:r>
        <w:rPr>
          <w:noProof/>
        </w:rPr>
      </w:r>
      <w:r>
        <w:rPr>
          <w:noProof/>
        </w:rPr>
        <w:fldChar w:fldCharType="separate"/>
      </w:r>
      <w:r w:rsidR="00523A33">
        <w:rPr>
          <w:noProof/>
        </w:rPr>
        <w:t>28</w:t>
      </w:r>
      <w:r>
        <w:rPr>
          <w:noProof/>
        </w:rPr>
        <w:fldChar w:fldCharType="end"/>
      </w:r>
    </w:p>
    <w:p w:rsidR="00BD0CFC" w:rsidRDefault="00BD0CFC">
      <w:pPr>
        <w:pStyle w:val="TOC1"/>
        <w:tabs>
          <w:tab w:val="right" w:leader="dot" w:pos="8774"/>
        </w:tabs>
        <w:rPr>
          <w:b w:val="0"/>
          <w:bCs w:val="0"/>
          <w:caps w:val="0"/>
          <w:noProof/>
          <w:sz w:val="22"/>
          <w:szCs w:val="22"/>
          <w:lang w:bidi="ar-SA"/>
        </w:rPr>
      </w:pPr>
      <w:r>
        <w:rPr>
          <w:noProof/>
        </w:rPr>
        <w:t>Internals</w:t>
      </w:r>
      <w:r>
        <w:rPr>
          <w:noProof/>
        </w:rPr>
        <w:tab/>
      </w:r>
      <w:r>
        <w:rPr>
          <w:noProof/>
        </w:rPr>
        <w:fldChar w:fldCharType="begin"/>
      </w:r>
      <w:r>
        <w:rPr>
          <w:noProof/>
        </w:rPr>
        <w:instrText xml:space="preserve"> PAGEREF _Toc331284674 \h </w:instrText>
      </w:r>
      <w:r>
        <w:rPr>
          <w:noProof/>
        </w:rPr>
      </w:r>
      <w:r>
        <w:rPr>
          <w:noProof/>
        </w:rPr>
        <w:fldChar w:fldCharType="separate"/>
      </w:r>
      <w:r w:rsidR="00523A33">
        <w:rPr>
          <w:noProof/>
        </w:rPr>
        <w:t>29</w:t>
      </w:r>
      <w:r>
        <w:rPr>
          <w:noProof/>
        </w:rPr>
        <w:fldChar w:fldCharType="end"/>
      </w:r>
    </w:p>
    <w:p w:rsidR="00BD0CFC" w:rsidRDefault="00BD0CFC">
      <w:pPr>
        <w:pStyle w:val="TOC2"/>
        <w:tabs>
          <w:tab w:val="right" w:leader="dot" w:pos="8774"/>
        </w:tabs>
        <w:rPr>
          <w:noProof/>
          <w:sz w:val="22"/>
          <w:szCs w:val="22"/>
          <w:lang w:bidi="ar-SA"/>
        </w:rPr>
      </w:pPr>
      <w:r>
        <w:rPr>
          <w:noProof/>
        </w:rPr>
        <w:t>Core Attributes</w:t>
      </w:r>
      <w:r>
        <w:rPr>
          <w:noProof/>
        </w:rPr>
        <w:tab/>
      </w:r>
      <w:r>
        <w:rPr>
          <w:noProof/>
        </w:rPr>
        <w:fldChar w:fldCharType="begin"/>
      </w:r>
      <w:r>
        <w:rPr>
          <w:noProof/>
        </w:rPr>
        <w:instrText xml:space="preserve"> PAGEREF _Toc331284675 \h </w:instrText>
      </w:r>
      <w:r>
        <w:rPr>
          <w:noProof/>
        </w:rPr>
      </w:r>
      <w:r>
        <w:rPr>
          <w:noProof/>
        </w:rPr>
        <w:fldChar w:fldCharType="separate"/>
      </w:r>
      <w:r w:rsidR="00523A33">
        <w:rPr>
          <w:noProof/>
        </w:rPr>
        <w:t>29</w:t>
      </w:r>
      <w:r>
        <w:rPr>
          <w:noProof/>
        </w:rPr>
        <w:fldChar w:fldCharType="end"/>
      </w:r>
    </w:p>
    <w:p w:rsidR="00BD0CFC" w:rsidRDefault="00BD0CFC">
      <w:pPr>
        <w:pStyle w:val="TOC2"/>
        <w:tabs>
          <w:tab w:val="right" w:leader="dot" w:pos="8774"/>
        </w:tabs>
        <w:rPr>
          <w:noProof/>
          <w:sz w:val="22"/>
          <w:szCs w:val="22"/>
          <w:lang w:bidi="ar-SA"/>
        </w:rPr>
      </w:pPr>
      <w:r>
        <w:rPr>
          <w:noProof/>
        </w:rPr>
        <w:t>Defined Types and Values</w:t>
      </w:r>
      <w:r>
        <w:rPr>
          <w:noProof/>
        </w:rPr>
        <w:tab/>
      </w:r>
      <w:r>
        <w:rPr>
          <w:noProof/>
        </w:rPr>
        <w:fldChar w:fldCharType="begin"/>
      </w:r>
      <w:r>
        <w:rPr>
          <w:noProof/>
        </w:rPr>
        <w:instrText xml:space="preserve"> PAGEREF _Toc331284676 \h </w:instrText>
      </w:r>
      <w:r>
        <w:rPr>
          <w:noProof/>
        </w:rPr>
      </w:r>
      <w:r>
        <w:rPr>
          <w:noProof/>
        </w:rPr>
        <w:fldChar w:fldCharType="separate"/>
      </w:r>
      <w:r w:rsidR="00523A33">
        <w:rPr>
          <w:noProof/>
        </w:rPr>
        <w:t>31</w:t>
      </w:r>
      <w:r>
        <w:rPr>
          <w:noProof/>
        </w:rPr>
        <w:fldChar w:fldCharType="end"/>
      </w:r>
    </w:p>
    <w:p w:rsidR="00BD0CFC" w:rsidRDefault="00BD0CFC">
      <w:pPr>
        <w:pStyle w:val="TOC2"/>
        <w:tabs>
          <w:tab w:val="right" w:leader="dot" w:pos="8774"/>
        </w:tabs>
        <w:rPr>
          <w:noProof/>
          <w:sz w:val="22"/>
          <w:szCs w:val="22"/>
          <w:lang w:bidi="ar-SA"/>
        </w:rPr>
      </w:pPr>
      <w:r>
        <w:rPr>
          <w:noProof/>
        </w:rPr>
        <w:t>Context Aware</w:t>
      </w:r>
      <w:r>
        <w:rPr>
          <w:noProof/>
        </w:rPr>
        <w:tab/>
      </w:r>
      <w:r>
        <w:rPr>
          <w:noProof/>
        </w:rPr>
        <w:fldChar w:fldCharType="begin"/>
      </w:r>
      <w:r>
        <w:rPr>
          <w:noProof/>
        </w:rPr>
        <w:instrText xml:space="preserve"> PAGEREF _Toc331284677 \h </w:instrText>
      </w:r>
      <w:r>
        <w:rPr>
          <w:noProof/>
        </w:rPr>
      </w:r>
      <w:r>
        <w:rPr>
          <w:noProof/>
        </w:rPr>
        <w:fldChar w:fldCharType="separate"/>
      </w:r>
      <w:r w:rsidR="00523A33">
        <w:rPr>
          <w:noProof/>
        </w:rPr>
        <w:t>31</w:t>
      </w:r>
      <w:r>
        <w:rPr>
          <w:noProof/>
        </w:rPr>
        <w:fldChar w:fldCharType="end"/>
      </w:r>
    </w:p>
    <w:p w:rsidR="00BF444C" w:rsidRPr="003827BB" w:rsidRDefault="00855495" w:rsidP="003827BB">
      <w:pPr>
        <w:rPr>
          <w:rFonts w:ascii="Verdana" w:hAnsi="Verdana"/>
          <w:color w:val="4F81BD"/>
          <w:sz w:val="28"/>
        </w:rPr>
      </w:pPr>
      <w:r>
        <w:rPr>
          <w:rFonts w:cs="Arial"/>
          <w:sz w:val="28"/>
          <w:szCs w:val="28"/>
        </w:rPr>
        <w:fldChar w:fldCharType="end"/>
      </w:r>
      <w:r w:rsidR="009232A2">
        <w:rPr>
          <w:sz w:val="28"/>
        </w:rPr>
        <w:tab/>
      </w:r>
    </w:p>
    <w:p w:rsidR="00CA6166" w:rsidRPr="007B6A55" w:rsidDel="00A9765F" w:rsidRDefault="00DE3B9A" w:rsidP="007B6A55">
      <w:pPr>
        <w:pStyle w:val="Heading1"/>
        <w:rPr>
          <w:del w:id="11" w:author="Nick Airdo" w:date="2012-11-08T08:46:00Z"/>
          <w:rStyle w:val="Style14ptBold"/>
          <w:rFonts w:asciiTheme="minorHAnsi" w:hAnsiTheme="minorHAnsi"/>
          <w:b/>
          <w:bCs/>
          <w:color w:val="FFFFFF" w:themeColor="background1"/>
          <w:sz w:val="36"/>
        </w:rPr>
      </w:pPr>
      <w:bookmarkStart w:id="12" w:name="_Toc331284637"/>
      <w:del w:id="13" w:author="Nick Airdo" w:date="2012-11-08T08:46:00Z">
        <w:r w:rsidRPr="007B6A55" w:rsidDel="00A9765F">
          <w:rPr>
            <w:rStyle w:val="Style14ptBold"/>
            <w:rFonts w:asciiTheme="minorHAnsi" w:hAnsiTheme="minorHAnsi"/>
            <w:b/>
            <w:bCs/>
            <w:color w:val="FFFFFF" w:themeColor="background1"/>
            <w:sz w:val="36"/>
          </w:rPr>
          <w:lastRenderedPageBreak/>
          <w:delText>System Structure</w:delText>
        </w:r>
        <w:r w:rsidR="00430AFE" w:rsidRPr="007B6A55" w:rsidDel="00A9765F">
          <w:rPr>
            <w:rStyle w:val="Style14ptBold"/>
            <w:rFonts w:asciiTheme="minorHAnsi" w:hAnsiTheme="minorHAnsi"/>
            <w:b/>
            <w:bCs/>
            <w:color w:val="FFFFFF" w:themeColor="background1"/>
            <w:sz w:val="36"/>
          </w:rPr>
          <w:delText xml:space="preserve"> Overview</w:delText>
        </w:r>
        <w:bookmarkEnd w:id="12"/>
      </w:del>
    </w:p>
    <w:p w:rsidR="00DE3B9A" w:rsidDel="00A9765F" w:rsidRDefault="00B10449" w:rsidP="00DE3B9A">
      <w:pPr>
        <w:rPr>
          <w:del w:id="14" w:author="Nick Airdo" w:date="2012-11-08T08:46:00Z"/>
        </w:rPr>
      </w:pPr>
      <w:del w:id="15" w:author="Nick Airdo" w:date="2012-11-08T08:46:00Z">
        <w:r w:rsidDel="00A9765F">
          <w:delText xml:space="preserve">The </w:delText>
        </w:r>
        <w:r w:rsidR="003827BB" w:rsidDel="00A9765F">
          <w:delText xml:space="preserve">two </w:delText>
        </w:r>
        <w:r w:rsidDel="00A9765F">
          <w:delText xml:space="preserve">main </w:delText>
        </w:r>
        <w:r w:rsidR="003827BB" w:rsidDel="00A9765F">
          <w:delText xml:space="preserve">projects in </w:delText>
        </w:r>
        <w:r w:rsidR="00640A83" w:rsidDel="00A9765F">
          <w:delText xml:space="preserve">the </w:delText>
        </w:r>
        <w:r w:rsidR="005D1A70" w:rsidDel="00A9765F">
          <w:delText>Rock</w:delText>
        </w:r>
        <w:r w:rsidR="00DE3B9A" w:rsidDel="00A9765F">
          <w:delText xml:space="preserve"> </w:delText>
        </w:r>
        <w:r w:rsidR="00640A83" w:rsidDel="00A9765F">
          <w:delText>solution</w:delText>
        </w:r>
        <w:r w:rsidDel="00A9765F">
          <w:delText xml:space="preserve"> are</w:delText>
        </w:r>
        <w:r w:rsidR="00640A83" w:rsidDel="00A9765F">
          <w:delText xml:space="preserve"> </w:delText>
        </w:r>
        <w:r w:rsidR="00335108" w:rsidDel="00A9765F">
          <w:delText>Rock</w:delText>
        </w:r>
        <w:r w:rsidR="00640A83" w:rsidDel="00A9765F">
          <w:delText xml:space="preserve"> and </w:delText>
        </w:r>
        <w:r w:rsidR="00790C88" w:rsidDel="00A9765F">
          <w:delText>RockWeb</w:delText>
        </w:r>
        <w:r w:rsidR="00640A83" w:rsidDel="00A9765F">
          <w:delText>.</w:delText>
        </w:r>
        <w:r w:rsidR="00A052EA" w:rsidDel="00A9765F">
          <w:delText xml:space="preserve">  The REST API can be seen while running the RockWeb project at by accessing ~/REST/help.</w:delText>
        </w:r>
      </w:del>
    </w:p>
    <w:p w:rsidR="00640A83" w:rsidDel="00A9765F" w:rsidRDefault="00822679" w:rsidP="00640A83">
      <w:pPr>
        <w:pStyle w:val="Heading2"/>
        <w:rPr>
          <w:del w:id="16" w:author="Nick Airdo" w:date="2012-11-08T08:46:00Z"/>
        </w:rPr>
      </w:pPr>
      <w:bookmarkStart w:id="17" w:name="_Toc331284638"/>
      <w:del w:id="18" w:author="Nick Airdo" w:date="2012-11-08T08:46:00Z">
        <w:r w:rsidDel="00A9765F">
          <w:delText>Rock</w:delText>
        </w:r>
        <w:r w:rsidR="00B10449" w:rsidDel="00A9765F">
          <w:delText xml:space="preserve"> (</w:delText>
        </w:r>
        <w:r w:rsidDel="00A9765F">
          <w:delText>Framework</w:delText>
        </w:r>
        <w:r w:rsidR="00B10449" w:rsidDel="00A9765F">
          <w:delText>)</w:delText>
        </w:r>
        <w:r w:rsidR="00CA630D" w:rsidDel="00A9765F">
          <w:delText xml:space="preserve"> Project</w:delText>
        </w:r>
        <w:bookmarkEnd w:id="17"/>
      </w:del>
    </w:p>
    <w:p w:rsidR="00B67064" w:rsidDel="00A9765F" w:rsidRDefault="001E2D2C" w:rsidP="00DE3B9A">
      <w:pPr>
        <w:rPr>
          <w:del w:id="19" w:author="Nick Airdo" w:date="2012-11-08T08:46:00Z"/>
        </w:rPr>
      </w:pPr>
      <w:del w:id="20" w:author="Nick Airdo" w:date="2012-11-08T08:46:00Z">
        <w:r w:rsidDel="00A9765F">
          <w:rPr>
            <w:noProof/>
            <w:lang w:bidi="ar-SA"/>
            <w:rPrChange w:id="21">
              <w:rPr>
                <w:caps/>
                <w:noProof/>
                <w:color w:val="C0C0C1"/>
                <w:spacing w:val="10"/>
                <w:kern w:val="28"/>
                <w:sz w:val="52"/>
                <w:szCs w:val="52"/>
                <w:lang w:bidi="ar-SA"/>
              </w:rPr>
            </w:rPrChange>
          </w:rPr>
          <w:drawing>
            <wp:anchor distT="0" distB="0" distL="114300" distR="114300" simplePos="0" relativeHeight="251660288" behindDoc="1" locked="0" layoutInCell="1" allowOverlap="1" wp14:anchorId="16D135CC" wp14:editId="7309842F">
              <wp:simplePos x="0" y="0"/>
              <wp:positionH relativeFrom="column">
                <wp:posOffset>3647440</wp:posOffset>
              </wp:positionH>
              <wp:positionV relativeFrom="paragraph">
                <wp:posOffset>45085</wp:posOffset>
              </wp:positionV>
              <wp:extent cx="1920875" cy="5238750"/>
              <wp:effectExtent l="0" t="0" r="0" b="0"/>
              <wp:wrapTight wrapText="bothSides">
                <wp:wrapPolygon edited="0">
                  <wp:start x="0" y="0"/>
                  <wp:lineTo x="0" y="21521"/>
                  <wp:lineTo x="21421" y="21521"/>
                  <wp:lineTo x="2142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2273"/>
                      <a:stretch/>
                    </pic:blipFill>
                    <pic:spPr bwMode="auto">
                      <a:xfrm>
                        <a:off x="0" y="0"/>
                        <a:ext cx="1920875" cy="5238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40A83" w:rsidDel="00A9765F">
          <w:delText xml:space="preserve">This project </w:delText>
        </w:r>
        <w:r w:rsidR="00405D80" w:rsidDel="00A9765F">
          <w:delText xml:space="preserve">contains the </w:delText>
        </w:r>
        <w:r w:rsidR="00B10449" w:rsidDel="00A9765F">
          <w:delText>entity framework (</w:delText>
        </w:r>
        <w:r w:rsidR="00F46D1C" w:rsidDel="00A9765F">
          <w:delText>EF</w:delText>
        </w:r>
        <w:r w:rsidR="00B10449" w:rsidDel="00A9765F">
          <w:delText>)</w:delText>
        </w:r>
        <w:r w:rsidR="00640A83" w:rsidDel="00A9765F">
          <w:delText xml:space="preserve"> </w:delText>
        </w:r>
        <w:r w:rsidR="00F46D1C" w:rsidDel="00A9765F">
          <w:delText>M</w:delText>
        </w:r>
        <w:r w:rsidR="009E1494" w:rsidDel="00A9765F">
          <w:delText xml:space="preserve">odels, </w:delText>
        </w:r>
        <w:r w:rsidR="00F46D1C" w:rsidDel="00A9765F">
          <w:delText>R</w:delText>
        </w:r>
        <w:r w:rsidR="00640A83" w:rsidDel="00A9765F">
          <w:delText>epository,</w:delText>
        </w:r>
        <w:r w:rsidR="00F46D1C" w:rsidDel="00A9765F">
          <w:delText xml:space="preserve"> Services, etc</w:delText>
        </w:r>
        <w:r w:rsidR="00640A83" w:rsidDel="00A9765F">
          <w:delText>.</w:delText>
        </w:r>
        <w:r w:rsidR="00A052EA" w:rsidDel="00A9765F">
          <w:delText xml:space="preserve"> </w:delText>
        </w:r>
      </w:del>
    </w:p>
    <w:p w:rsidR="001838CC" w:rsidDel="00A9765F" w:rsidRDefault="006E7183" w:rsidP="001838CC">
      <w:pPr>
        <w:rPr>
          <w:del w:id="22" w:author="Nick Airdo" w:date="2012-11-08T08:46:00Z"/>
        </w:rPr>
      </w:pPr>
      <w:del w:id="23" w:author="Nick Airdo" w:date="2012-11-08T08:46:00Z">
        <w:r>
          <w:rPr>
            <w:b/>
            <w:noProof/>
            <w:lang w:bidi="ar-SA"/>
          </w:rPr>
          <w:pict>
            <v:rect id="_x0000_s1031" style="position:absolute;margin-left:317.75pt;margin-top:77pt;width:85.45pt;height:7.2pt;z-index:251663360" fillcolor="yellow" stroked="f" strokecolor="#8db3e2 [1311]">
              <v:fill opacity="13107f"/>
            </v:rect>
          </w:pict>
        </w:r>
        <w:r>
          <w:rPr>
            <w:b/>
            <w:noProof/>
            <w:lang w:bidi="ar-SA"/>
          </w:rPr>
          <w:pict>
            <v:rect id="_x0000_s1029" style="position:absolute;margin-left:318.35pt;margin-top:56.9pt;width:62.5pt;height:7.3pt;z-index:251661312" fillcolor="yellow" stroked="f" strokecolor="#8db3e2 [1311]">
              <v:fill opacity="13107f"/>
            </v:rect>
          </w:pict>
        </w:r>
        <w:r w:rsidR="003303D9" w:rsidRPr="003303D9" w:rsidDel="00A9765F">
          <w:rPr>
            <w:b/>
          </w:rPr>
          <w:delText>Models</w:delText>
        </w:r>
        <w:r w:rsidR="003303D9" w:rsidDel="00A9765F">
          <w:delText xml:space="preserve"> </w:delText>
        </w:r>
        <w:r w:rsidR="00694456" w:rsidDel="00A9765F">
          <w:delText>–</w:delText>
        </w:r>
        <w:r w:rsidR="00B66DAE" w:rsidDel="00A9765F">
          <w:delText>E</w:delText>
        </w:r>
        <w:r w:rsidR="00F46D1C" w:rsidDel="00A9765F">
          <w:delText xml:space="preserve">ach class </w:delText>
        </w:r>
        <w:r w:rsidR="004A7322" w:rsidDel="00A9765F">
          <w:delText xml:space="preserve">is put </w:delText>
        </w:r>
        <w:r w:rsidR="00031652" w:rsidDel="00A9765F">
          <w:delText xml:space="preserve">under </w:delText>
        </w:r>
        <w:r w:rsidR="004A7322" w:rsidDel="00A9765F">
          <w:delText xml:space="preserve">a logical </w:delText>
        </w:r>
        <w:r w:rsidR="00031652" w:rsidDel="00A9765F">
          <w:delText>folder</w:delText>
        </w:r>
        <w:r w:rsidR="004A7322" w:rsidDel="00A9765F">
          <w:delText xml:space="preserve"> whose name </w:delText>
        </w:r>
        <w:r w:rsidR="00E720AB" w:rsidDel="00A9765F">
          <w:delText>comes</w:delText>
        </w:r>
        <w:r w:rsidR="004A7322" w:rsidDel="00A9765F">
          <w:delText xml:space="preserve"> from the </w:delText>
        </w:r>
        <w:r w:rsidR="00E720AB" w:rsidDel="00A9765F">
          <w:delText>database</w:delText>
        </w:r>
        <w:r w:rsidR="004A7322" w:rsidDel="00A9765F">
          <w:delText xml:space="preserve"> table prefix</w:delText>
        </w:r>
        <w:r w:rsidR="00031652" w:rsidDel="00A9765F">
          <w:delText xml:space="preserve"> (</w:delText>
        </w:r>
        <w:r w:rsidR="004A7322" w:rsidDel="00A9765F">
          <w:delText xml:space="preserve">ie, the </w:delText>
        </w:r>
        <w:r w:rsidR="001838CC" w:rsidDel="00A9765F">
          <w:delText xml:space="preserve">Address entity from the </w:delText>
        </w:r>
        <w:r w:rsidR="004A7322" w:rsidDel="00A9765F">
          <w:delText>table crmAddress goes into the Crm folder)</w:delText>
        </w:r>
        <w:r w:rsidR="001838CC" w:rsidDel="00A9765F">
          <w:delText xml:space="preserve"> and </w:delText>
        </w:r>
        <w:r w:rsidR="00F46D1C" w:rsidDel="00A9765F">
          <w:delText>repre</w:delText>
        </w:r>
        <w:r w:rsidR="003303D9" w:rsidDel="00A9765F">
          <w:delText xml:space="preserve">sents </w:delText>
        </w:r>
        <w:r w:rsidR="00694456" w:rsidDel="00A9765F">
          <w:delText xml:space="preserve">an EF entity whose data is persisted </w:delText>
        </w:r>
        <w:r w:rsidR="003303D9" w:rsidDel="00A9765F">
          <w:delText>using a corresponding repository class</w:delText>
        </w:r>
        <w:r w:rsidR="00694456" w:rsidDel="00A9765F">
          <w:delText xml:space="preserve"> described next.</w:delText>
        </w:r>
      </w:del>
    </w:p>
    <w:p w:rsidR="00031652" w:rsidDel="00A9765F" w:rsidRDefault="001838CC" w:rsidP="00DE3B9A">
      <w:pPr>
        <w:rPr>
          <w:del w:id="24" w:author="Nick Airdo" w:date="2012-11-08T08:46:00Z"/>
        </w:rPr>
      </w:pPr>
      <w:del w:id="25" w:author="Nick Airdo" w:date="2012-11-08T08:46:00Z">
        <w:r w:rsidDel="00A9765F">
          <w:delText xml:space="preserve">While some classes will inherit from Model (such as Attribute, AtrributeQualifier, FieldType, etc), most custom and core entities will inherit from the ModelWithAttributes class. </w:delText>
        </w:r>
      </w:del>
    </w:p>
    <w:p w:rsidR="00031652" w:rsidDel="00A9765F" w:rsidRDefault="00031652" w:rsidP="00DE3B9A">
      <w:pPr>
        <w:rPr>
          <w:del w:id="26" w:author="Nick Airdo" w:date="2012-11-08T08:46:00Z"/>
        </w:rPr>
      </w:pPr>
      <w:del w:id="27" w:author="Nick Airdo" w:date="2012-11-08T08:46:00Z">
        <w:r w:rsidDel="00A9765F">
          <w:rPr>
            <w:noProof/>
            <w:lang w:bidi="ar-SA"/>
            <w:rPrChange w:id="28">
              <w:rPr>
                <w:caps/>
                <w:noProof/>
                <w:color w:val="C0C0C1"/>
                <w:spacing w:val="10"/>
                <w:kern w:val="28"/>
                <w:sz w:val="52"/>
                <w:szCs w:val="52"/>
                <w:lang w:bidi="ar-SA"/>
              </w:rPr>
            </w:rPrChange>
          </w:rPr>
          <w:drawing>
            <wp:inline distT="0" distB="0" distL="0" distR="0" wp14:anchorId="783BFA2F" wp14:editId="2FF9DA48">
              <wp:extent cx="3872753" cy="2314575"/>
              <wp:effectExtent l="0" t="0" r="0" b="666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del>
    </w:p>
    <w:p w:rsidR="001E2D2C" w:rsidDel="00A9765F" w:rsidRDefault="006E7183" w:rsidP="00DE3B9A">
      <w:pPr>
        <w:rPr>
          <w:del w:id="29" w:author="Nick Airdo" w:date="2012-11-08T08:46:00Z"/>
          <w:noProof/>
          <w:lang w:bidi="ar-SA"/>
        </w:rPr>
      </w:pPr>
      <w:del w:id="30" w:author="Nick Airdo" w:date="2012-11-08T08:46:00Z">
        <w:r>
          <w:rPr>
            <w:noProof/>
          </w:rPr>
          <w:pict>
            <v:shapetype id="_x0000_t202" coordsize="21600,21600" o:spt="202" path="m,l,21600r21600,l21600,xe">
              <v:stroke joinstyle="miter"/>
              <v:path gradientshapeok="t" o:connecttype="rect"/>
            </v:shapetype>
            <v:shape id="_x0000_s1035" type="#_x0000_t202" style="position:absolute;margin-left:299.85pt;margin-top:40.5pt;width:142pt;height:42.45pt;z-index:251668480;mso-position-horizontal-relative:text;mso-position-vertical-relative:text" wrapcoords="-102 0 -102 21221 21600 21221 21600 0 -102 0" stroked="f">
              <v:textbox style="mso-next-textbox:#_x0000_s1035;mso-fit-shape-to-text:t" inset="0,0,0,0">
                <w:txbxContent>
                  <w:p w:rsidR="00456BB1" w:rsidRPr="00196BB8" w:rsidRDefault="00456BB1" w:rsidP="001E2D2C">
                    <w:pPr>
                      <w:pStyle w:val="Caption"/>
                      <w:rPr>
                        <w:noProof/>
                        <w:sz w:val="20"/>
                        <w:szCs w:val="20"/>
                      </w:rPr>
                    </w:pPr>
                    <w:r>
                      <w:t xml:space="preserve">Figure </w:t>
                    </w:r>
                    <w:fldSimple w:instr=" SEQ Figure \* ARABIC ">
                      <w:r w:rsidR="00523A33">
                        <w:rPr>
                          <w:noProof/>
                        </w:rPr>
                        <w:t>1</w:t>
                      </w:r>
                    </w:fldSimple>
                    <w:r>
                      <w:t xml:space="preserve"> - Rock framework project highlighting the "Address" entity.</w:t>
                    </w:r>
                  </w:p>
                </w:txbxContent>
              </v:textbox>
            </v:shape>
          </w:pict>
        </w:r>
        <w:r w:rsidR="001838CC" w:rsidDel="00A9765F">
          <w:rPr>
            <w:noProof/>
            <w:lang w:bidi="ar-SA"/>
            <w:rPrChange w:id="31">
              <w:rPr>
                <w:caps/>
                <w:noProof/>
                <w:color w:val="C0C0C1"/>
                <w:spacing w:val="10"/>
                <w:kern w:val="28"/>
                <w:sz w:val="52"/>
                <w:szCs w:val="52"/>
                <w:lang w:bidi="ar-SA"/>
              </w:rPr>
            </w:rPrChange>
          </w:rPr>
          <w:drawing>
            <wp:inline distT="0" distB="0" distL="0" distR="0" wp14:anchorId="27D9F876" wp14:editId="701D9B29">
              <wp:extent cx="3385752" cy="1443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85752" cy="1443285"/>
                      </a:xfrm>
                      <a:prstGeom prst="rect">
                        <a:avLst/>
                      </a:prstGeom>
                    </pic:spPr>
                  </pic:pic>
                </a:graphicData>
              </a:graphic>
            </wp:inline>
          </w:drawing>
        </w:r>
      </w:del>
    </w:p>
    <w:p w:rsidR="00BE4B33" w:rsidDel="00A9765F" w:rsidRDefault="00BE4B33" w:rsidP="00DE3B9A">
      <w:pPr>
        <w:rPr>
          <w:del w:id="32" w:author="Nick Airdo" w:date="2012-11-08T08:46:00Z"/>
          <w:b/>
        </w:rPr>
      </w:pPr>
    </w:p>
    <w:p w:rsidR="00AD5872" w:rsidDel="00A9765F" w:rsidRDefault="003303D9" w:rsidP="00DE3B9A">
      <w:pPr>
        <w:rPr>
          <w:del w:id="33" w:author="Nick Airdo" w:date="2012-11-08T08:46:00Z"/>
        </w:rPr>
      </w:pPr>
      <w:del w:id="34" w:author="Nick Airdo" w:date="2012-11-08T08:46:00Z">
        <w:r w:rsidRPr="003303D9" w:rsidDel="00A9765F">
          <w:rPr>
            <w:b/>
          </w:rPr>
          <w:lastRenderedPageBreak/>
          <w:delText>Services</w:delText>
        </w:r>
        <w:r w:rsidDel="00A9765F">
          <w:delText xml:space="preserve"> – These classes </w:delText>
        </w:r>
        <w:r w:rsidR="001E2D2C" w:rsidDel="00A9765F">
          <w:delText xml:space="preserve">(such as AddressService.cs) </w:delText>
        </w:r>
        <w:r w:rsidDel="00A9765F">
          <w:delText xml:space="preserve">hold the “business logic” for the </w:delText>
        </w:r>
        <w:r w:rsidR="00822679" w:rsidDel="00A9765F">
          <w:delText>Rock</w:delText>
        </w:r>
        <w:r w:rsidDel="00A9765F">
          <w:delText xml:space="preserve"> application</w:delText>
        </w:r>
        <w:r w:rsidR="008B35FA" w:rsidDel="00A9765F">
          <w:delText>.</w:delText>
        </w:r>
        <w:r w:rsidR="00AD5872" w:rsidDel="00A9765F">
          <w:delText xml:space="preserve">  They inherit from the Service base class (found under \Data\).</w:delText>
        </w:r>
        <w:r w:rsidDel="00A9765F">
          <w:delText xml:space="preserve">  Generally speaking, most everything outside of the </w:delText>
        </w:r>
        <w:r w:rsidR="00822679" w:rsidDel="00A9765F">
          <w:delText>Rock</w:delText>
        </w:r>
        <w:r w:rsidDel="00A9765F">
          <w:delText xml:space="preserve"> Framework will/sho</w:delText>
        </w:r>
        <w:r w:rsidR="004C0E6B" w:rsidDel="00A9765F">
          <w:delText xml:space="preserve">uld access </w:delText>
        </w:r>
        <w:r w:rsidR="00822679" w:rsidDel="00A9765F">
          <w:delText>Rock</w:delText>
        </w:r>
        <w:r w:rsidR="004C0E6B" w:rsidDel="00A9765F">
          <w:delText xml:space="preserve"> core entities/objects </w:delText>
        </w:r>
        <w:r w:rsidDel="00A9765F">
          <w:delText>via the services layer.</w:delText>
        </w:r>
      </w:del>
    </w:p>
    <w:p w:rsidR="00AD5872" w:rsidDel="00A9765F" w:rsidRDefault="00162402" w:rsidP="00DE3B9A">
      <w:pPr>
        <w:rPr>
          <w:del w:id="35" w:author="Nick Airdo" w:date="2012-11-08T08:46:00Z"/>
        </w:rPr>
      </w:pPr>
      <w:del w:id="36" w:author="Nick Airdo" w:date="2012-11-08T08:46:00Z">
        <w:r w:rsidDel="00A9765F">
          <w:rPr>
            <w:noProof/>
            <w:lang w:bidi="ar-SA"/>
            <w:rPrChange w:id="37">
              <w:rPr>
                <w:caps/>
                <w:noProof/>
                <w:color w:val="C0C0C1"/>
                <w:spacing w:val="10"/>
                <w:kern w:val="28"/>
                <w:sz w:val="52"/>
                <w:szCs w:val="52"/>
                <w:lang w:bidi="ar-SA"/>
              </w:rPr>
            </w:rPrChange>
          </w:rPr>
          <w:drawing>
            <wp:inline distT="0" distB="0" distL="0" distR="0" wp14:anchorId="60CFCDDA" wp14:editId="1F191C62">
              <wp:extent cx="4809524" cy="17238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09524" cy="1723810"/>
                      </a:xfrm>
                      <a:prstGeom prst="rect">
                        <a:avLst/>
                      </a:prstGeom>
                    </pic:spPr>
                  </pic:pic>
                </a:graphicData>
              </a:graphic>
            </wp:inline>
          </w:drawing>
        </w:r>
      </w:del>
    </w:p>
    <w:p w:rsidR="009732CC" w:rsidRPr="00A84AD5" w:rsidDel="00A9765F" w:rsidRDefault="009732CC" w:rsidP="00A84AD5">
      <w:pPr>
        <w:pStyle w:val="Heading3"/>
        <w:rPr>
          <w:del w:id="38" w:author="Nick Airdo" w:date="2012-11-08T08:46:00Z"/>
        </w:rPr>
      </w:pPr>
      <w:del w:id="39" w:author="Nick Airdo" w:date="2012-11-08T08:46:00Z">
        <w:r w:rsidDel="00A9765F">
          <w:delText>Cms Entities</w:delText>
        </w:r>
      </w:del>
    </w:p>
    <w:p w:rsidR="009732CC" w:rsidDel="00A9765F" w:rsidRDefault="009732CC" w:rsidP="009732CC">
      <w:pPr>
        <w:rPr>
          <w:del w:id="40" w:author="Nick Airdo" w:date="2012-11-08T08:46:00Z"/>
        </w:rPr>
      </w:pPr>
      <w:del w:id="41" w:author="Nick Airdo" w:date="2012-11-08T08:46:00Z">
        <w:r w:rsidDel="00A9765F">
          <w:delText xml:space="preserve">The </w:delText>
        </w:r>
        <w:r w:rsidR="00405D80" w:rsidDel="00A9765F">
          <w:delText>Cms</w:delText>
        </w:r>
        <w:r w:rsidDel="00A9765F">
          <w:delText xml:space="preserve"> entities are the parts that make up the Content Management System of </w:delText>
        </w:r>
        <w:r w:rsidR="00822679" w:rsidDel="00A9765F">
          <w:delText>Rock</w:delText>
        </w:r>
        <w:r w:rsidDel="00A9765F">
          <w:delText>.  These are primarily</w:delText>
        </w:r>
        <w:r w:rsidR="00405D80" w:rsidDel="00A9765F">
          <w:delText xml:space="preserve"> Sites, Pages, and Blocks.  Other notable entities are Auth and User.</w:delText>
        </w:r>
      </w:del>
    </w:p>
    <w:p w:rsidR="009732CC" w:rsidDel="00A9765F" w:rsidRDefault="007752DE" w:rsidP="009732CC">
      <w:pPr>
        <w:rPr>
          <w:del w:id="42" w:author="Nick Airdo" w:date="2012-11-08T08:46:00Z"/>
        </w:rPr>
      </w:pPr>
      <w:del w:id="43" w:author="Nick Airdo" w:date="2012-11-08T08:46:00Z">
        <w:r w:rsidRPr="007752DE" w:rsidDel="00A9765F">
          <w:rPr>
            <w:b/>
          </w:rPr>
          <w:delText>Sites</w:delText>
        </w:r>
        <w:r w:rsidDel="00A9765F">
          <w:delText xml:space="preserve"> – These typically correspond to a unique website or domain and are comprised of a collection of pages.</w:delText>
        </w:r>
      </w:del>
    </w:p>
    <w:p w:rsidR="002E14F9" w:rsidDel="00A9765F" w:rsidRDefault="007752DE" w:rsidP="00A01B63">
      <w:pPr>
        <w:rPr>
          <w:del w:id="44" w:author="Nick Airdo" w:date="2012-11-08T08:46:00Z"/>
        </w:rPr>
      </w:pPr>
      <w:del w:id="45" w:author="Nick Airdo" w:date="2012-11-08T08:46:00Z">
        <w:r w:rsidRPr="007752DE" w:rsidDel="00A9765F">
          <w:rPr>
            <w:b/>
          </w:rPr>
          <w:delText>Page</w:delText>
        </w:r>
        <w:r w:rsidDel="00A9765F">
          <w:delText xml:space="preserve"> – A page belongs to a site and also has a layout which defines </w:delText>
        </w:r>
        <w:r w:rsidR="004F1620" w:rsidDel="00A9765F">
          <w:delText>its</w:delText>
        </w:r>
        <w:r w:rsidDel="00A9765F">
          <w:delText xml:space="preserve"> structure or zones (header, footer, main, etc.). A </w:delText>
        </w:r>
        <w:r w:rsidR="004F1620" w:rsidDel="00A9765F">
          <w:delText xml:space="preserve">page can have a parent page and </w:delText>
        </w:r>
        <w:r w:rsidDel="00A9765F">
          <w:delText>can als</w:delText>
        </w:r>
        <w:r w:rsidR="002E14F9" w:rsidDel="00A9765F">
          <w:delText>o have one or more child pages.</w:delText>
        </w:r>
      </w:del>
    </w:p>
    <w:p w:rsidR="00591221" w:rsidDel="00A9765F" w:rsidRDefault="007752DE" w:rsidP="00A01B63">
      <w:pPr>
        <w:rPr>
          <w:del w:id="46" w:author="Nick Airdo" w:date="2012-11-08T08:46:00Z"/>
        </w:rPr>
      </w:pPr>
      <w:del w:id="47" w:author="Nick Airdo" w:date="2012-11-08T08:46:00Z">
        <w:r w:rsidRPr="007752DE" w:rsidDel="00A9765F">
          <w:rPr>
            <w:b/>
          </w:rPr>
          <w:delText>Blocks</w:delText>
        </w:r>
        <w:r w:rsidDel="00A9765F">
          <w:delText xml:space="preserve"> – These </w:delText>
        </w:r>
        <w:r w:rsidR="00E01585" w:rsidDel="00A9765F">
          <w:delText xml:space="preserve">“building blocks” </w:delText>
        </w:r>
        <w:r w:rsidDel="00A9765F">
          <w:delText>represent reusable pieces of functionality</w:delText>
        </w:r>
        <w:r w:rsidR="00E01585" w:rsidDel="00A9765F">
          <w:delText xml:space="preserve"> </w:delText>
        </w:r>
        <w:r w:rsidR="004E586A" w:rsidDel="00A9765F">
          <w:delText>(</w:delText>
        </w:r>
        <w:r w:rsidR="00E01585" w:rsidDel="00A9765F">
          <w:delText xml:space="preserve">ASP.NET </w:delText>
        </w:r>
        <w:r w:rsidR="004E586A" w:rsidDel="00A9765F">
          <w:delText>UserControls)</w:delText>
        </w:r>
        <w:r w:rsidDel="00A9765F">
          <w:delText xml:space="preserve">.  </w:delText>
        </w:r>
        <w:r w:rsidR="00E01585" w:rsidDel="00A9765F">
          <w:delText>Blocks</w:delText>
        </w:r>
        <w:r w:rsidR="004E586A" w:rsidDel="00A9765F">
          <w:delText xml:space="preserve"> can be added to a page by adding them a zone on a page or by adding </w:delText>
        </w:r>
        <w:r w:rsidR="00E01585" w:rsidDel="00A9765F">
          <w:delText>them</w:delText>
        </w:r>
        <w:r w:rsidR="004E586A" w:rsidDel="00A9765F">
          <w:delText xml:space="preserve"> to a zone in a layout.  </w:delText>
        </w:r>
        <w:r w:rsidR="00CD2DD8" w:rsidDel="00A9765F">
          <w:delText xml:space="preserve">See </w:delText>
        </w:r>
        <w:r w:rsidR="00B102D8" w:rsidDel="00A9765F">
          <w:fldChar w:fldCharType="begin"/>
        </w:r>
        <w:r w:rsidR="00CD2DD8" w:rsidDel="00A9765F">
          <w:delInstrText xml:space="preserve"> REF _Ref297903265 \h </w:delInstrText>
        </w:r>
        <w:r w:rsidR="00B102D8" w:rsidDel="00A9765F">
          <w:fldChar w:fldCharType="separate"/>
        </w:r>
        <w:r w:rsidR="00523A33" w:rsidDel="00A9765F">
          <w:delText>Blocks</w:delText>
        </w:r>
        <w:r w:rsidR="00B102D8" w:rsidDel="00A9765F">
          <w:fldChar w:fldCharType="end"/>
        </w:r>
        <w:r w:rsidR="00CD2DD8" w:rsidDel="00A9765F">
          <w:delText xml:space="preserve"> for more details.</w:delText>
        </w:r>
      </w:del>
    </w:p>
    <w:p w:rsidR="002E14F9" w:rsidDel="00A9765F" w:rsidRDefault="00405D80" w:rsidP="00A01B63">
      <w:pPr>
        <w:rPr>
          <w:del w:id="48" w:author="Nick Airdo" w:date="2012-11-08T08:46:00Z"/>
          <w:b/>
        </w:rPr>
      </w:pPr>
      <w:del w:id="49" w:author="Nick Airdo" w:date="2012-11-08T08:46:00Z">
        <w:r w:rsidRPr="00405D80" w:rsidDel="00A9765F">
          <w:rPr>
            <w:b/>
          </w:rPr>
          <w:delText>Auth</w:delText>
        </w:r>
        <w:r w:rsidDel="00A9765F">
          <w:delText xml:space="preserve"> – Are used to manage authorization (who can do what) of various Rock entities.</w:delText>
        </w:r>
      </w:del>
    </w:p>
    <w:p w:rsidR="00405D80" w:rsidDel="00A9765F" w:rsidRDefault="00405D80" w:rsidP="00A01B63">
      <w:pPr>
        <w:rPr>
          <w:del w:id="50" w:author="Nick Airdo" w:date="2012-11-08T08:46:00Z"/>
        </w:rPr>
      </w:pPr>
      <w:del w:id="51" w:author="Nick Airdo" w:date="2012-11-08T08:46:00Z">
        <w:r w:rsidRPr="002E14F9" w:rsidDel="00A9765F">
          <w:rPr>
            <w:b/>
          </w:rPr>
          <w:delText>User</w:delText>
        </w:r>
        <w:r w:rsidDel="00A9765F">
          <w:delText xml:space="preserve"> – This represents the authenticated user viewing the website (or Rock application). It typically goes hand-in-hand with the Auth </w:delText>
        </w:r>
        <w:r w:rsidR="002E14F9" w:rsidDel="00A9765F">
          <w:delText>class.</w:delText>
        </w:r>
      </w:del>
    </w:p>
    <w:p w:rsidR="00CD786F" w:rsidDel="00A9765F" w:rsidRDefault="00822679">
      <w:pPr>
        <w:pStyle w:val="Heading2"/>
        <w:pageBreakBefore/>
        <w:rPr>
          <w:del w:id="52" w:author="Nick Airdo" w:date="2012-11-08T08:46:00Z"/>
        </w:rPr>
      </w:pPr>
      <w:bookmarkStart w:id="53" w:name="_Toc331284639"/>
      <w:del w:id="54" w:author="Nick Airdo" w:date="2012-11-08T08:46:00Z">
        <w:r w:rsidDel="00A9765F">
          <w:lastRenderedPageBreak/>
          <w:delText xml:space="preserve">RockWeb </w:delText>
        </w:r>
        <w:r w:rsidR="00162402" w:rsidDel="00A9765F">
          <w:delText xml:space="preserve">WebSite </w:delText>
        </w:r>
        <w:r w:rsidDel="00A9765F">
          <w:delText>project</w:delText>
        </w:r>
        <w:bookmarkEnd w:id="53"/>
      </w:del>
    </w:p>
    <w:p w:rsidR="00640A83" w:rsidDel="00A9765F" w:rsidRDefault="00425655" w:rsidP="00DE3B9A">
      <w:pPr>
        <w:rPr>
          <w:del w:id="55" w:author="Nick Airdo" w:date="2012-11-08T08:46:00Z"/>
        </w:rPr>
      </w:pPr>
      <w:del w:id="56" w:author="Nick Airdo" w:date="2012-11-08T08:46:00Z">
        <w:r w:rsidDel="00A9765F">
          <w:rPr>
            <w:noProof/>
            <w:lang w:bidi="ar-SA"/>
            <w:rPrChange w:id="57">
              <w:rPr>
                <w:caps/>
                <w:noProof/>
                <w:color w:val="C0C0C1"/>
                <w:spacing w:val="10"/>
                <w:kern w:val="28"/>
                <w:sz w:val="52"/>
                <w:szCs w:val="52"/>
                <w:lang w:bidi="ar-SA"/>
              </w:rPr>
            </w:rPrChange>
          </w:rPr>
          <w:drawing>
            <wp:anchor distT="0" distB="0" distL="114300" distR="114300" simplePos="0" relativeHeight="251658240" behindDoc="1" locked="0" layoutInCell="1" allowOverlap="1" wp14:anchorId="22E2CCC7" wp14:editId="71D6C129">
              <wp:simplePos x="0" y="0"/>
              <wp:positionH relativeFrom="rightMargin">
                <wp:posOffset>-1798320</wp:posOffset>
              </wp:positionH>
              <wp:positionV relativeFrom="paragraph">
                <wp:posOffset>92710</wp:posOffset>
              </wp:positionV>
              <wp:extent cx="1936750" cy="5734050"/>
              <wp:effectExtent l="19050" t="0" r="6350" b="0"/>
              <wp:wrapSquare wrapText="bothSides"/>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l="3040" r="4255"/>
                      <a:stretch>
                        <a:fillRect/>
                      </a:stretch>
                    </pic:blipFill>
                    <pic:spPr bwMode="auto">
                      <a:xfrm>
                        <a:off x="0" y="0"/>
                        <a:ext cx="1936750" cy="5734050"/>
                      </a:xfrm>
                      <a:prstGeom prst="rect">
                        <a:avLst/>
                      </a:prstGeom>
                      <a:noFill/>
                      <a:ln w="9525">
                        <a:noFill/>
                        <a:miter lim="800000"/>
                        <a:headEnd/>
                        <a:tailEnd/>
                      </a:ln>
                    </pic:spPr>
                  </pic:pic>
                </a:graphicData>
              </a:graphic>
            </wp:anchor>
          </w:drawing>
        </w:r>
        <w:r w:rsidR="00640A83" w:rsidDel="00A9765F">
          <w:delText xml:space="preserve">This project holds the reusable building </w:delText>
        </w:r>
        <w:r w:rsidR="00A84AD5" w:rsidDel="00A9765F">
          <w:delText xml:space="preserve">core </w:delText>
        </w:r>
        <w:r w:rsidR="00640A83" w:rsidDel="00A9765F">
          <w:delText>Blocks</w:delText>
        </w:r>
        <w:r w:rsidR="00A84AD5" w:rsidDel="00A9765F">
          <w:delText xml:space="preserve">, </w:delText>
        </w:r>
        <w:r w:rsidR="00640A83" w:rsidDel="00A9765F">
          <w:delText>Themes</w:delText>
        </w:r>
        <w:r w:rsidR="00A84AD5" w:rsidDel="00A9765F">
          <w:delText>, and 3</w:delText>
        </w:r>
        <w:r w:rsidR="00D56381" w:rsidRPr="00D56381" w:rsidDel="00A9765F">
          <w:rPr>
            <w:vertAlign w:val="superscript"/>
          </w:rPr>
          <w:delText>rd</w:delText>
        </w:r>
        <w:r w:rsidR="00A84AD5" w:rsidDel="00A9765F">
          <w:delText xml:space="preserve"> party Plugins</w:delText>
        </w:r>
        <w:r w:rsidR="00640A83" w:rsidDel="00A9765F">
          <w:delText>.</w:delText>
        </w:r>
        <w:r w:rsidR="00B67064" w:rsidRPr="00B67064" w:rsidDel="00A9765F">
          <w:rPr>
            <w:noProof/>
            <w:lang w:bidi="ar-SA"/>
          </w:rPr>
          <w:delText xml:space="preserve"> </w:delText>
        </w:r>
      </w:del>
    </w:p>
    <w:p w:rsidR="00D325C9" w:rsidDel="00A9765F" w:rsidRDefault="007B0208" w:rsidP="006E32B5">
      <w:pPr>
        <w:rPr>
          <w:del w:id="58" w:author="Nick Airdo" w:date="2012-11-08T08:46:00Z"/>
        </w:rPr>
      </w:pPr>
      <w:del w:id="59" w:author="Nick Airdo" w:date="2012-11-08T08:46:00Z">
        <w:r w:rsidDel="00A9765F">
          <w:rPr>
            <w:b/>
          </w:rPr>
          <w:delText>Themes (</w:delText>
        </w:r>
        <w:r w:rsidR="006E32B5" w:rsidRPr="00874DC1" w:rsidDel="00A9765F">
          <w:rPr>
            <w:b/>
          </w:rPr>
          <w:delText>Layout</w:delText>
        </w:r>
        <w:r w:rsidR="008C09D8" w:rsidDel="00A9765F">
          <w:rPr>
            <w:b/>
          </w:rPr>
          <w:delText>s</w:delText>
        </w:r>
        <w:r w:rsidDel="00A9765F">
          <w:rPr>
            <w:b/>
          </w:rPr>
          <w:delText>)</w:delText>
        </w:r>
        <w:r w:rsidR="006E32B5" w:rsidDel="00A9765F">
          <w:delText xml:space="preserve"> – For now, these are represented by physical files that are defined in a </w:delText>
        </w:r>
        <w:r w:rsidR="00B62958" w:rsidDel="00A9765F">
          <w:delText>Theme and</w:delText>
        </w:r>
        <w:r w:rsidR="006E32B5" w:rsidDel="00A9765F">
          <w:delText xml:space="preserve"> define one or more </w:delText>
        </w:r>
        <w:r w:rsidR="008C09D8" w:rsidDel="00A9765F">
          <w:delText>“Z</w:delText>
        </w:r>
        <w:r w:rsidR="006E32B5" w:rsidDel="00A9765F">
          <w:delText>ones</w:delText>
        </w:r>
        <w:r w:rsidR="008C09D8" w:rsidDel="00A9765F">
          <w:delText>”</w:delText>
        </w:r>
        <w:r w:rsidR="006E32B5" w:rsidDel="00A9765F">
          <w:delText>. For example, the Rock</w:delText>
        </w:r>
        <w:r w:rsidR="008C09D8" w:rsidDel="00A9765F">
          <w:delText xml:space="preserve"> D</w:delText>
        </w:r>
        <w:r w:rsidR="006E32B5" w:rsidDel="00A9765F">
          <w:delText>efault theme has a default layout that defines two zones: head and main.   Additionally, Layouts can also use ASP.NET Master Pages to further control layout.</w:delText>
        </w:r>
      </w:del>
    </w:p>
    <w:p w:rsidR="008C09D8" w:rsidDel="00A9765F" w:rsidRDefault="008C09D8" w:rsidP="008C09D8">
      <w:pPr>
        <w:rPr>
          <w:del w:id="60" w:author="Nick Airdo" w:date="2012-11-08T08:46:00Z"/>
        </w:rPr>
      </w:pPr>
      <w:del w:id="61" w:author="Nick Airdo" w:date="2012-11-08T08:46:00Z">
        <w:r w:rsidDel="00A9765F">
          <w:rPr>
            <w:b/>
          </w:rPr>
          <w:delText>Blocks</w:delText>
        </w:r>
        <w:r w:rsidDel="00A9765F">
          <w:delText xml:space="preserve"> – These “building blocks” represent reusable pieces of Rock’s core functionality (ASP.NET UserControls).  Blocks can be added to a page by adding them a zone on a page or by adding them to a zone in a layout.</w:delText>
        </w:r>
      </w:del>
    </w:p>
    <w:p w:rsidR="008C09D8" w:rsidRPr="007B0208" w:rsidDel="00A9765F" w:rsidRDefault="008C09D8" w:rsidP="008C09D8">
      <w:pPr>
        <w:rPr>
          <w:del w:id="62" w:author="Nick Airdo" w:date="2012-11-08T08:46:00Z"/>
        </w:rPr>
      </w:pPr>
      <w:del w:id="63" w:author="Nick Airdo" w:date="2012-11-08T08:46:00Z">
        <w:r w:rsidDel="00A9765F">
          <w:rPr>
            <w:b/>
          </w:rPr>
          <w:delText>Plugins</w:delText>
        </w:r>
        <w:r w:rsidDel="00A9765F">
          <w:delText xml:space="preserve"> – The Plugins folder is where 3rd party developer plugins are stored.  Plugins are complete pieces of functionality which are typically comprised of blocks, assets, etc.</w:delText>
        </w:r>
      </w:del>
    </w:p>
    <w:p w:rsidR="007B0208" w:rsidDel="00A9765F" w:rsidRDefault="00425655" w:rsidP="006E32B5">
      <w:pPr>
        <w:rPr>
          <w:del w:id="64" w:author="Nick Airdo" w:date="2012-11-08T08:46:00Z"/>
        </w:rPr>
      </w:pPr>
      <w:del w:id="65" w:author="Nick Airdo" w:date="2012-11-08T08:46:00Z">
        <w:r w:rsidDel="00A9765F">
          <w:rPr>
            <w:noProof/>
            <w:lang w:bidi="ar-SA"/>
            <w:rPrChange w:id="66">
              <w:rPr>
                <w:caps/>
                <w:noProof/>
                <w:color w:val="C0C0C1"/>
                <w:spacing w:val="10"/>
                <w:kern w:val="28"/>
                <w:sz w:val="52"/>
                <w:szCs w:val="52"/>
                <w:lang w:bidi="ar-SA"/>
              </w:rPr>
            </w:rPrChange>
          </w:rPr>
          <w:drawing>
            <wp:inline distT="0" distB="0" distL="0" distR="0" wp14:anchorId="6796CF47" wp14:editId="1F9ACEAE">
              <wp:extent cx="3633608" cy="1486894"/>
              <wp:effectExtent l="57150" t="0" r="24130" b="0"/>
              <wp:docPr id="10"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del>
    </w:p>
    <w:p w:rsidR="002E14F9" w:rsidRDefault="002E14F9" w:rsidP="002E14F9">
      <w:pPr>
        <w:pStyle w:val="Heading2"/>
        <w:pageBreakBefore/>
      </w:pPr>
      <w:bookmarkStart w:id="67" w:name="_Toc331284640"/>
      <w:r>
        <w:lastRenderedPageBreak/>
        <w:t>Rock.</w:t>
      </w:r>
      <w:r w:rsidR="00854924">
        <w:t>D</w:t>
      </w:r>
      <w:r>
        <w:t>ata</w:t>
      </w:r>
      <w:r w:rsidR="00854924">
        <w:t>T</w:t>
      </w:r>
      <w:r>
        <w:t>ransfer</w:t>
      </w:r>
      <w:r w:rsidR="00854924">
        <w:t>O</w:t>
      </w:r>
      <w:r>
        <w:t>bjects</w:t>
      </w:r>
      <w:bookmarkEnd w:id="67"/>
    </w:p>
    <w:p w:rsidR="002E14F9" w:rsidRDefault="002E14F9" w:rsidP="002E14F9">
      <w:r>
        <w:rPr>
          <w:noProof/>
          <w:lang w:bidi="ar-SA"/>
        </w:rPr>
        <w:drawing>
          <wp:anchor distT="0" distB="0" distL="114300" distR="114300" simplePos="0" relativeHeight="251672576" behindDoc="1" locked="0" layoutInCell="1" allowOverlap="1" wp14:anchorId="3679C3B8" wp14:editId="78563392">
            <wp:simplePos x="0" y="0"/>
            <wp:positionH relativeFrom="column">
              <wp:posOffset>4091940</wp:posOffset>
            </wp:positionH>
            <wp:positionV relativeFrom="paragraph">
              <wp:posOffset>172720</wp:posOffset>
            </wp:positionV>
            <wp:extent cx="1980565" cy="2056765"/>
            <wp:effectExtent l="0" t="0" r="0" b="0"/>
            <wp:wrapTight wrapText="bothSides">
              <wp:wrapPolygon edited="0">
                <wp:start x="0" y="0"/>
                <wp:lineTo x="0" y="21407"/>
                <wp:lineTo x="21399" y="21407"/>
                <wp:lineTo x="2139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1980565" cy="2056765"/>
                    </a:xfrm>
                    <a:prstGeom prst="rect">
                      <a:avLst/>
                    </a:prstGeom>
                  </pic:spPr>
                </pic:pic>
              </a:graphicData>
            </a:graphic>
            <wp14:sizeRelH relativeFrom="page">
              <wp14:pctWidth>0</wp14:pctWidth>
            </wp14:sizeRelH>
            <wp14:sizeRelV relativeFrom="page">
              <wp14:pctHeight>0</wp14:pctHeight>
            </wp14:sizeRelV>
          </wp:anchor>
        </w:drawing>
      </w:r>
      <w:r>
        <w:t>The classes in this project represent lightweight (disconnected from context, etc.) representations of the entities and are used in situations such as serializing the object for use by the REST API.</w:t>
      </w:r>
    </w:p>
    <w:p w:rsidR="002E14F9" w:rsidRDefault="002E14F9" w:rsidP="002E14F9">
      <w:r>
        <w:t>They are put into folders corresponding to their table prefix.</w:t>
      </w:r>
    </w:p>
    <w:p w:rsidR="002E14F9" w:rsidRDefault="002E14F9" w:rsidP="002E14F9"/>
    <w:p w:rsidR="002E14F9" w:rsidRDefault="002E14F9" w:rsidP="002E14F9"/>
    <w:p w:rsidR="002E14F9" w:rsidRDefault="002E14F9" w:rsidP="002E14F9"/>
    <w:p w:rsidR="002E14F9" w:rsidRPr="002E14F9" w:rsidRDefault="002E14F9" w:rsidP="002E14F9"/>
    <w:p w:rsidR="002E14F9" w:rsidDel="00A9765F" w:rsidRDefault="002E14F9" w:rsidP="002E14F9">
      <w:pPr>
        <w:pStyle w:val="Heading2"/>
        <w:rPr>
          <w:del w:id="68" w:author="Nick Airdo" w:date="2012-11-08T08:47:00Z"/>
        </w:rPr>
      </w:pPr>
      <w:bookmarkStart w:id="69" w:name="_Toc331284641"/>
      <w:del w:id="70" w:author="Nick Airdo" w:date="2012-11-08T08:47:00Z">
        <w:r w:rsidDel="00A9765F">
          <w:delText>The Other Projects</w:delText>
        </w:r>
        <w:bookmarkEnd w:id="69"/>
      </w:del>
    </w:p>
    <w:p w:rsidR="002E14F9" w:rsidDel="00A9765F" w:rsidRDefault="002E14F9" w:rsidP="002E14F9">
      <w:pPr>
        <w:rPr>
          <w:del w:id="71" w:author="Nick Airdo" w:date="2012-11-08T08:47:00Z"/>
        </w:rPr>
      </w:pPr>
      <w:del w:id="72" w:author="Nick Airdo" w:date="2012-11-08T08:47:00Z">
        <w:r w:rsidDel="00A9765F">
          <w:delText>The other projects in the solution are for managing other aspects of Rock, such as job/task scheduling.</w:delText>
        </w:r>
      </w:del>
    </w:p>
    <w:p w:rsidR="002E14F9" w:rsidDel="00A9765F" w:rsidRDefault="002E14F9" w:rsidP="002E14F9">
      <w:pPr>
        <w:pStyle w:val="Heading3"/>
        <w:rPr>
          <w:del w:id="73" w:author="Nick Airdo" w:date="2012-11-08T08:47:00Z"/>
        </w:rPr>
      </w:pPr>
      <w:del w:id="74" w:author="Nick Airdo" w:date="2012-11-08T08:47:00Z">
        <w:r w:rsidDel="00A9765F">
          <w:delText>Quartz</w:delText>
        </w:r>
      </w:del>
    </w:p>
    <w:p w:rsidR="002E14F9" w:rsidDel="00A9765F" w:rsidRDefault="002E14F9" w:rsidP="002E14F9">
      <w:pPr>
        <w:rPr>
          <w:del w:id="75" w:author="Nick Airdo" w:date="2012-11-08T08:47:00Z"/>
        </w:rPr>
      </w:pPr>
      <w:del w:id="76" w:author="Nick Airdo" w:date="2012-11-08T08:47:00Z">
        <w:r w:rsidDel="00A9765F">
          <w:delText xml:space="preserve">This is a </w:delText>
        </w:r>
        <w:r w:rsidR="005D6440" w:rsidDel="00A9765F">
          <w:delText>customized</w:delText>
        </w:r>
        <w:r w:rsidDel="00A9765F">
          <w:delText xml:space="preserve"> </w:delText>
        </w:r>
        <w:r w:rsidR="005D6440" w:rsidDel="00A9765F">
          <w:delText xml:space="preserve">version of the open source </w:delText>
        </w:r>
        <w:r w:rsidR="000944A7" w:rsidDel="00A9765F">
          <w:fldChar w:fldCharType="begin"/>
        </w:r>
        <w:r w:rsidR="000944A7" w:rsidDel="00A9765F">
          <w:delInstrText xml:space="preserve"> HYPERLINK "http://quartznet.sourceforge.net/" </w:delInstrText>
        </w:r>
        <w:r w:rsidR="000944A7" w:rsidDel="00A9765F">
          <w:fldChar w:fldCharType="separate"/>
        </w:r>
        <w:r w:rsidR="005D6440" w:rsidRPr="005D6440" w:rsidDel="00A9765F">
          <w:rPr>
            <w:rStyle w:val="Hyperlink"/>
          </w:rPr>
          <w:delText>Quartz.NET</w:delText>
        </w:r>
        <w:r w:rsidR="005D6440" w:rsidDel="00A9765F">
          <w:rPr>
            <w:rStyle w:val="Hyperlink"/>
          </w:rPr>
          <w:delText xml:space="preserve"> job scheduling system</w:delText>
        </w:r>
        <w:r w:rsidR="000944A7" w:rsidDel="00A9765F">
          <w:rPr>
            <w:rStyle w:val="Hyperlink"/>
          </w:rPr>
          <w:fldChar w:fldCharType="end"/>
        </w:r>
        <w:r w:rsidR="005D6440" w:rsidDel="00A9765F">
          <w:delText xml:space="preserve"> (v</w:delText>
        </w:r>
        <w:r w:rsidR="005D6440" w:rsidRPr="005D6440" w:rsidDel="00A9765F">
          <w:rPr>
            <w:i/>
          </w:rPr>
          <w:delText>2.0 beta 1 for .NET 4.0</w:delText>
        </w:r>
        <w:r w:rsidR="005D6440" w:rsidDel="00A9765F">
          <w:delText xml:space="preserve"> at the time of this writing) which was modified so that it can run in Medium Trust environments</w:delText>
        </w:r>
        <w:r w:rsidR="003D48C7" w:rsidDel="00A9765F">
          <w:delText xml:space="preserve">, which is </w:delText>
        </w:r>
        <w:r w:rsidR="005D6440" w:rsidDel="00A9765F">
          <w:delText>req</w:delText>
        </w:r>
        <w:r w:rsidR="003D48C7" w:rsidDel="00A9765F">
          <w:delText xml:space="preserve">uired by many hosting companies.  Quartz is the integrated job/task scheduling system in Rock. </w:delText>
        </w:r>
      </w:del>
    </w:p>
    <w:p w:rsidR="005D6440" w:rsidDel="00A9765F" w:rsidRDefault="005D6440" w:rsidP="005D6440">
      <w:pPr>
        <w:pStyle w:val="Heading3"/>
        <w:rPr>
          <w:del w:id="77" w:author="Nick Airdo" w:date="2012-11-08T08:47:00Z"/>
        </w:rPr>
      </w:pPr>
      <w:bookmarkStart w:id="78" w:name="_RockJobSchedulerService"/>
      <w:bookmarkEnd w:id="78"/>
      <w:del w:id="79" w:author="Nick Airdo" w:date="2012-11-08T08:47:00Z">
        <w:r w:rsidDel="00A9765F">
          <w:delText>RockJobSchedulerService</w:delText>
        </w:r>
      </w:del>
    </w:p>
    <w:p w:rsidR="005D6440" w:rsidDel="00A9765F" w:rsidRDefault="003D48C7" w:rsidP="002E14F9">
      <w:pPr>
        <w:rPr>
          <w:del w:id="80" w:author="Nick Airdo" w:date="2012-11-08T08:47:00Z"/>
        </w:rPr>
      </w:pPr>
      <w:del w:id="81" w:author="Nick Airdo" w:date="2012-11-08T08:47:00Z">
        <w:r w:rsidDel="00A9765F">
          <w:delText>Normally the job/tasks scheduling will run from within IIS (</w:delText>
        </w:r>
        <w:r w:rsidR="00F66A67" w:rsidRPr="00F66A67" w:rsidDel="00A9765F">
          <w:delText>RunJobsInIISContext</w:delText>
        </w:r>
        <w:r w:rsidR="00F66A67" w:rsidDel="00A9765F">
          <w:delText xml:space="preserve"> appsetting key in the web.config is “true”)</w:delText>
        </w:r>
        <w:r w:rsidR="00DD1F2A" w:rsidDel="00A9765F">
          <w:delText>;</w:delText>
        </w:r>
        <w:r w:rsidR="00F66A67" w:rsidDel="00A9765F">
          <w:delText xml:space="preserve"> however</w:delText>
        </w:r>
        <w:r w:rsidDel="00A9765F">
          <w:delText xml:space="preserve"> </w:delText>
        </w:r>
        <w:r w:rsidR="00F66A67" w:rsidDel="00A9765F">
          <w:delText>i</w:delText>
        </w:r>
        <w:r w:rsidDel="00A9765F">
          <w:delText xml:space="preserve">n environments where users/administrators have ownership of the server, it may be more desirable to run the job/tasks scheduling system as a </w:delText>
        </w:r>
        <w:r w:rsidR="005D6440" w:rsidDel="00A9765F">
          <w:delText>Windows Service</w:delText>
        </w:r>
        <w:r w:rsidDel="00A9765F">
          <w:delText>.  This project represents the source to build that service.</w:delText>
        </w:r>
        <w:r w:rsidR="00DD1F2A" w:rsidDel="00A9765F">
          <w:delText xml:space="preserve">  The </w:delText>
        </w:r>
        <w:r w:rsidR="00DD1F2A" w:rsidRPr="00DD1F2A" w:rsidDel="00A9765F">
          <w:delText>RunJobsInIISContext</w:delText>
        </w:r>
        <w:r w:rsidR="00DD1F2A" w:rsidDel="00A9765F">
          <w:delText xml:space="preserve"> key value should be set to “false” when running as a Windows Service.</w:delText>
        </w:r>
      </w:del>
    </w:p>
    <w:p w:rsidR="005D6440" w:rsidDel="00A9765F" w:rsidRDefault="005D6440" w:rsidP="003D48C7">
      <w:pPr>
        <w:pStyle w:val="Heading3"/>
        <w:rPr>
          <w:del w:id="82" w:author="Nick Airdo" w:date="2012-11-08T08:47:00Z"/>
        </w:rPr>
      </w:pPr>
      <w:del w:id="83" w:author="Nick Airdo" w:date="2012-11-08T08:47:00Z">
        <w:r w:rsidDel="00A9765F">
          <w:delText>RockJobSchedulerServiceInstaller</w:delText>
        </w:r>
      </w:del>
    </w:p>
    <w:p w:rsidR="005D6440" w:rsidDel="00A9765F" w:rsidRDefault="003D48C7" w:rsidP="002E14F9">
      <w:pPr>
        <w:rPr>
          <w:del w:id="84" w:author="Nick Airdo" w:date="2012-11-08T08:47:00Z"/>
        </w:rPr>
      </w:pPr>
      <w:del w:id="85" w:author="Nick Airdo" w:date="2012-11-08T08:47:00Z">
        <w:r w:rsidDel="00A9765F">
          <w:delText>This is the installer application for installing the RockJobSchedulerService.</w:delText>
        </w:r>
      </w:del>
    </w:p>
    <w:p w:rsidR="005D6440" w:rsidRDefault="00A052EA" w:rsidP="00A052EA">
      <w:pPr>
        <w:pStyle w:val="Heading3"/>
      </w:pPr>
      <w:proofErr w:type="spellStart"/>
      <w:r>
        <w:t>Rock.REST</w:t>
      </w:r>
      <w:proofErr w:type="spellEnd"/>
    </w:p>
    <w:p w:rsidR="00173A3F" w:rsidRDefault="00A052EA" w:rsidP="002E14F9">
      <w:r>
        <w:t xml:space="preserve">This is a web project for only the REST API.  The default page is the help interface (as mentioned earlier as seen via accessing ~/REST/help while running the </w:t>
      </w:r>
      <w:proofErr w:type="spellStart"/>
      <w:r>
        <w:t>RockWeb</w:t>
      </w:r>
      <w:proofErr w:type="spellEnd"/>
      <w:r>
        <w:t xml:space="preserve"> project.)</w:t>
      </w:r>
    </w:p>
    <w:p w:rsidR="00173A3F" w:rsidRPr="00173A3F" w:rsidRDefault="00173A3F" w:rsidP="002E14F9">
      <w:pPr>
        <w:rPr>
          <w:rStyle w:val="Strong"/>
        </w:rPr>
      </w:pPr>
      <w:r w:rsidRPr="00173A3F">
        <w:rPr>
          <w:rStyle w:val="Strong"/>
        </w:rPr>
        <w:t>Using the REST API</w:t>
      </w:r>
    </w:p>
    <w:p w:rsidR="00173A3F" w:rsidRDefault="00173A3F" w:rsidP="002E14F9">
      <w:r>
        <w:t>Example accessing the REST API via client JavaScript</w:t>
      </w:r>
      <w:r w:rsidR="0067668A">
        <w:t xml:space="preserve"> (as seen in </w:t>
      </w:r>
      <w:proofErr w:type="spellStart"/>
      <w:r w:rsidR="0067668A">
        <w:t>RockWeb</w:t>
      </w:r>
      <w:proofErr w:type="spellEnd"/>
      <w:r w:rsidR="0067668A">
        <w:t>\Scripts\Rock\page-admin.js)</w:t>
      </w:r>
      <w:r>
        <w:t>:</w:t>
      </w:r>
    </w:p>
    <w:p w:rsidR="00173A3F" w:rsidRDefault="00173A3F" w:rsidP="00173A3F">
      <w:pPr>
        <w:pStyle w:val="CodeBlock"/>
      </w:pPr>
      <w:r>
        <w:lastRenderedPageBreak/>
        <w:t>// Get the current block instance object</w:t>
      </w:r>
    </w:p>
    <w:p w:rsidR="00173A3F" w:rsidRDefault="00173A3F" w:rsidP="0067668A">
      <w:pPr>
        <w:pStyle w:val="CodeBlock"/>
      </w:pPr>
      <w:r>
        <w:t>$.ajax({ type: 'GET', contentType: 'application/json', data</w:t>
      </w:r>
      <w:r w:rsidR="0067668A">
        <w:t>Type: 'json',</w:t>
      </w:r>
      <w:r w:rsidR="0067668A">
        <w:br/>
        <w:t xml:space="preserve">   </w:t>
      </w:r>
      <w:r>
        <w:t>url: rock.baseUrl + 'REST/Cms/BlockInstance/' + blockInstanceId,</w:t>
      </w:r>
      <w:r w:rsidR="0067668A">
        <w:br/>
        <w:t xml:space="preserve">   </w:t>
      </w:r>
      <w:r>
        <w:t>success: fu</w:t>
      </w:r>
      <w:r w:rsidR="0067668A">
        <w:t>nction (getData, status, xhr) {</w:t>
      </w:r>
    </w:p>
    <w:p w:rsidR="0067668A" w:rsidRDefault="0067668A" w:rsidP="0067668A">
      <w:pPr>
        <w:pStyle w:val="CodeBlock"/>
      </w:pPr>
      <w:r>
        <w:t xml:space="preserve">      // Update the new zone</w:t>
      </w:r>
      <w:r>
        <w:br/>
        <w:t xml:space="preserve">      </w:t>
      </w:r>
      <w:r w:rsidR="00173A3F">
        <w:t xml:space="preserve">getData.Zone = zoneName; </w:t>
      </w:r>
    </w:p>
    <w:p w:rsidR="0067668A" w:rsidRDefault="0067668A" w:rsidP="00173A3F">
      <w:pPr>
        <w:pStyle w:val="CodeBlock"/>
      </w:pPr>
      <w:r>
        <w:t xml:space="preserve">      </w:t>
      </w:r>
      <w:r w:rsidR="00173A3F">
        <w:t>//</w:t>
      </w:r>
      <w:r>
        <w:t xml:space="preserve"> Do something</w:t>
      </w:r>
      <w:r>
        <w:br/>
        <w:t xml:space="preserve">      //</w:t>
      </w:r>
      <w:r w:rsidR="00173A3F">
        <w:t xml:space="preserve"> …</w:t>
      </w:r>
      <w:r>
        <w:t xml:space="preserve"> </w:t>
      </w:r>
      <w:r w:rsidR="00173A3F">
        <w:t xml:space="preserve"> </w:t>
      </w:r>
    </w:p>
    <w:p w:rsidR="00173A3F" w:rsidRDefault="0067668A" w:rsidP="0067668A">
      <w:pPr>
        <w:pStyle w:val="CodeBlock"/>
      </w:pPr>
      <w:r>
        <w:t xml:space="preserve">      </w:t>
      </w:r>
      <w:r w:rsidR="00173A3F">
        <w:t xml:space="preserve">// </w:t>
      </w:r>
      <w:r>
        <w:t>Save the updated block instance</w:t>
      </w:r>
      <w:r>
        <w:br/>
        <w:t xml:space="preserve">      </w:t>
      </w:r>
      <w:r w:rsidR="00173A3F">
        <w:t>$.ajax({ type: ‘PUT’, contentType: ‘applicati</w:t>
      </w:r>
      <w:r>
        <w:t>on/json’, dataType: ‘json’,</w:t>
      </w:r>
      <w:r>
        <w:br/>
        <w:t xml:space="preserve">         </w:t>
      </w:r>
      <w:r w:rsidR="00173A3F">
        <w:t>data: JSON.stringify(getData),</w:t>
      </w:r>
      <w:r>
        <w:br/>
        <w:t xml:space="preserve">         </w:t>
      </w:r>
      <w:r w:rsidR="00173A3F">
        <w:t>url: rock.baseUrl + ‘REST/Cms/BlockIns</w:t>
      </w:r>
      <w:r>
        <w:t>tance/Move/’ + blockInstanceId,</w:t>
      </w:r>
      <w:r>
        <w:br/>
        <w:t xml:space="preserve">         </w:t>
      </w:r>
      <w:r w:rsidR="00173A3F">
        <w:t>success: function (data, status, xhr) {</w:t>
      </w:r>
      <w:r>
        <w:br/>
        <w:t xml:space="preserve">            </w:t>
      </w:r>
      <w:r w:rsidR="00173A3F">
        <w:t>// …</w:t>
      </w:r>
      <w:r>
        <w:br/>
        <w:t xml:space="preserve">         },</w:t>
      </w:r>
      <w:r>
        <w:br/>
        <w:t xml:space="preserve">         </w:t>
      </w:r>
      <w:r w:rsidR="00173A3F">
        <w:t xml:space="preserve">error: </w:t>
      </w:r>
      <w:r>
        <w:t>function (xhr, status, error) {</w:t>
      </w:r>
      <w:r>
        <w:br/>
        <w:t xml:space="preserve">            </w:t>
      </w:r>
      <w:r w:rsidR="00173A3F">
        <w:t>alert(status + ’ [’ + error + ’]: ’ + xh</w:t>
      </w:r>
      <w:r>
        <w:t>r.responseText);</w:t>
      </w:r>
      <w:r>
        <w:br/>
        <w:t xml:space="preserve">         </w:t>
      </w:r>
      <w:r w:rsidR="00173A3F">
        <w:t>}</w:t>
      </w:r>
      <w:r>
        <w:br/>
        <w:t xml:space="preserve">      </w:t>
      </w:r>
      <w:r w:rsidR="00173A3F">
        <w:t>});</w:t>
      </w:r>
      <w:r>
        <w:br/>
        <w:t xml:space="preserve">   },</w:t>
      </w:r>
      <w:r>
        <w:br/>
        <w:t xml:space="preserve">   </w:t>
      </w:r>
      <w:r w:rsidR="00173A3F">
        <w:t xml:space="preserve">error: </w:t>
      </w:r>
      <w:r>
        <w:t>function (xhr, status, error) {</w:t>
      </w:r>
      <w:r>
        <w:br/>
        <w:t xml:space="preserve">      </w:t>
      </w:r>
      <w:r w:rsidR="00173A3F">
        <w:t>alert(status + ’ [’ + err</w:t>
      </w:r>
      <w:r>
        <w:t>or + ’]: ’ + xhr.responseText);</w:t>
      </w:r>
      <w:r>
        <w:br/>
        <w:t xml:space="preserve">   </w:t>
      </w:r>
      <w:r w:rsidR="00173A3F">
        <w:t>}</w:t>
      </w:r>
    </w:p>
    <w:p w:rsidR="00173A3F" w:rsidRDefault="00173A3F" w:rsidP="00173A3F">
      <w:pPr>
        <w:pStyle w:val="CodeBlock"/>
      </w:pPr>
      <w:r>
        <w:t>});</w:t>
      </w:r>
    </w:p>
    <w:p w:rsidR="00173A3F" w:rsidRDefault="00173A3F" w:rsidP="002E14F9">
      <w:r>
        <w:t>Example accessing the REST API via C# code</w:t>
      </w:r>
      <w:r w:rsidR="00F4343B">
        <w:t xml:space="preserve"> (as seen in </w:t>
      </w:r>
      <w:r w:rsidR="00F4343B" w:rsidRPr="00F4343B">
        <w:t>Rock.Custom.CCV.ClientTestApp\Rock.Custom.CCV.ClientTestApp\Form1.cs</w:t>
      </w:r>
      <w:r w:rsidR="00F4343B">
        <w:t>)</w:t>
      </w:r>
      <w:r>
        <w:t>:</w:t>
      </w:r>
    </w:p>
    <w:p w:rsidR="00C27D8E" w:rsidRDefault="00C27D8E" w:rsidP="00C27D8E">
      <w:pPr>
        <w:pStyle w:val="CodeBlock"/>
      </w:pPr>
      <w:r>
        <w:t>Rock.CRM.DTO.Address address = new Rock.CRM.DTO.Address { Street1 = tbStreet1.Text,</w:t>
      </w:r>
    </w:p>
    <w:p w:rsidR="00C27D8E" w:rsidRDefault="00C27D8E" w:rsidP="00C27D8E">
      <w:pPr>
        <w:pStyle w:val="CodeBlock"/>
      </w:pPr>
      <w:r>
        <w:tab/>
        <w:t>Street2 = tbStreet2.Text, City = tbCity.Text, State = tbState.Text, Zip = tbZip.Text</w:t>
      </w:r>
    </w:p>
    <w:p w:rsidR="00F4343B" w:rsidRDefault="00C27D8E" w:rsidP="00C27D8E">
      <w:pPr>
        <w:pStyle w:val="CodeBlock"/>
      </w:pPr>
      <w:r>
        <w:t>};</w:t>
      </w:r>
    </w:p>
    <w:p w:rsidR="00F4343B" w:rsidRDefault="00F4343B" w:rsidP="00F4343B">
      <w:pPr>
        <w:pStyle w:val="CodeBlock"/>
      </w:pPr>
    </w:p>
    <w:p w:rsidR="00F4343B" w:rsidRDefault="00F4343B" w:rsidP="00F4343B">
      <w:pPr>
        <w:pStyle w:val="CodeBlock"/>
      </w:pPr>
      <w:r>
        <w:t>WebClient proxy = new System.Net.WebClient();</w:t>
      </w:r>
    </w:p>
    <w:p w:rsidR="00F4343B" w:rsidRDefault="00F4343B" w:rsidP="00F4343B">
      <w:pPr>
        <w:pStyle w:val="CodeBlock"/>
      </w:pPr>
      <w:r>
        <w:t>proxy.Headers["Content-type"] = "application/json";</w:t>
      </w:r>
    </w:p>
    <w:p w:rsidR="00F4343B" w:rsidRDefault="00F4343B" w:rsidP="00F4343B">
      <w:pPr>
        <w:pStyle w:val="CodeBlock"/>
      </w:pPr>
      <w:r>
        <w:t>MemoryStream ms = new MemoryStream();</w:t>
      </w:r>
    </w:p>
    <w:p w:rsidR="00F4343B" w:rsidRDefault="00F4343B" w:rsidP="00F4343B">
      <w:pPr>
        <w:pStyle w:val="CodeBlock"/>
      </w:pPr>
      <w:r>
        <w:t>DataContractJsonSerializer serializer = new DataContractJsonSerializer( typeof( Rock.CRM.DTO.Address ) );</w:t>
      </w:r>
    </w:p>
    <w:p w:rsidR="00F4343B" w:rsidRDefault="00F4343B" w:rsidP="00F4343B">
      <w:pPr>
        <w:pStyle w:val="CodeBlock"/>
      </w:pPr>
      <w:r>
        <w:t>serializer.WriteObject(ms, address);</w:t>
      </w:r>
    </w:p>
    <w:p w:rsidR="00F4343B" w:rsidRDefault="00F4343B" w:rsidP="00F4343B">
      <w:pPr>
        <w:pStyle w:val="CodeBlock"/>
      </w:pPr>
    </w:p>
    <w:p w:rsidR="00F4343B" w:rsidRDefault="00F4343B" w:rsidP="00F4343B">
      <w:pPr>
        <w:pStyle w:val="CodeBlock"/>
      </w:pPr>
      <w:r>
        <w:t>try</w:t>
      </w:r>
    </w:p>
    <w:p w:rsidR="00F4343B" w:rsidRDefault="00F4343B" w:rsidP="00F4343B">
      <w:pPr>
        <w:pStyle w:val="CodeBlock"/>
      </w:pPr>
      <w:r>
        <w:t>{</w:t>
      </w:r>
    </w:p>
    <w:p w:rsidR="00F4343B" w:rsidRDefault="00F4343B" w:rsidP="00F4343B">
      <w:pPr>
        <w:pStyle w:val="CodeBlock"/>
      </w:pPr>
      <w:r>
        <w:t xml:space="preserve">    byte[] data = proxy.UploadData( string.Format( "http://localhost:6229/RockWeb/REST/CRM/Address/{0}/{1}", service, APIKEY ),</w:t>
      </w:r>
    </w:p>
    <w:p w:rsidR="00F4343B" w:rsidRDefault="00F4343B" w:rsidP="00F4343B">
      <w:pPr>
        <w:pStyle w:val="CodeBlock"/>
      </w:pPr>
      <w:r>
        <w:t xml:space="preserve">        "PUT", ms.ToArray() );</w:t>
      </w:r>
    </w:p>
    <w:p w:rsidR="00F4343B" w:rsidRDefault="00F4343B" w:rsidP="00F4343B">
      <w:pPr>
        <w:pStyle w:val="CodeBlock"/>
      </w:pPr>
      <w:r>
        <w:t xml:space="preserve">    Stream stream = new MemoryStream( data );</w:t>
      </w:r>
    </w:p>
    <w:p w:rsidR="00F4343B" w:rsidRDefault="00F4343B" w:rsidP="00F4343B">
      <w:pPr>
        <w:pStyle w:val="CodeBlock"/>
      </w:pPr>
      <w:r>
        <w:t xml:space="preserve">    return serializer.ReadObject( stream ) as Rock.CRM.DTO.Address;</w:t>
      </w:r>
    </w:p>
    <w:p w:rsidR="00F4343B" w:rsidRDefault="00F4343B" w:rsidP="00F4343B">
      <w:pPr>
        <w:pStyle w:val="CodeBlock"/>
      </w:pPr>
      <w:r>
        <w:t>}</w:t>
      </w:r>
    </w:p>
    <w:p w:rsidR="00F4343B" w:rsidRDefault="00F4343B" w:rsidP="00F4343B">
      <w:pPr>
        <w:pStyle w:val="CodeBlock"/>
      </w:pPr>
      <w:r>
        <w:t>catch ( WebException ex )</w:t>
      </w:r>
    </w:p>
    <w:p w:rsidR="00F4343B" w:rsidRDefault="00F4343B" w:rsidP="00F4343B">
      <w:pPr>
        <w:pStyle w:val="CodeBlock"/>
      </w:pPr>
      <w:r>
        <w:t>{</w:t>
      </w:r>
    </w:p>
    <w:p w:rsidR="00F4343B" w:rsidRDefault="00F4343B" w:rsidP="00F4343B">
      <w:pPr>
        <w:pStyle w:val="CodeBlock"/>
      </w:pPr>
      <w:r>
        <w:t xml:space="preserve">    using ( Stream data = ex.Response.GetResponseStream() )</w:t>
      </w:r>
    </w:p>
    <w:p w:rsidR="00F4343B" w:rsidRDefault="00F4343B" w:rsidP="00F4343B">
      <w:pPr>
        <w:pStyle w:val="CodeBlock"/>
      </w:pPr>
      <w:r>
        <w:t xml:space="preserve">    {</w:t>
      </w:r>
    </w:p>
    <w:p w:rsidR="00F4343B" w:rsidRDefault="00F4343B" w:rsidP="0090562D">
      <w:pPr>
        <w:pStyle w:val="CodeBlock"/>
      </w:pPr>
      <w:r>
        <w:lastRenderedPageBreak/>
        <w:t xml:space="preserve">        string text = new St</w:t>
      </w:r>
      <w:r w:rsidR="0090562D">
        <w:t>reamReader( data ).ReadToEnd();</w:t>
      </w:r>
    </w:p>
    <w:p w:rsidR="00F4343B" w:rsidRDefault="00F4343B" w:rsidP="00F4343B">
      <w:pPr>
        <w:pStyle w:val="CodeBlock"/>
      </w:pPr>
      <w:r>
        <w:t xml:space="preserve">        MessageBox.Show( string.Format( "Response: {0}\n{1}",</w:t>
      </w:r>
    </w:p>
    <w:p w:rsidR="00F4343B" w:rsidRDefault="00F4343B" w:rsidP="00F4343B">
      <w:pPr>
        <w:pStyle w:val="CodeBlock"/>
      </w:pPr>
      <w:r>
        <w:t xml:space="preserve">            ( ( System.Net.HttpWebResponse )ex.Response ).StatusDescription, text ), service + " Error" );</w:t>
      </w:r>
    </w:p>
    <w:p w:rsidR="00F4343B" w:rsidRDefault="0090562D" w:rsidP="0090562D">
      <w:pPr>
        <w:pStyle w:val="CodeBlock"/>
      </w:pPr>
      <w:r>
        <w:t xml:space="preserve">    }</w:t>
      </w:r>
    </w:p>
    <w:p w:rsidR="00F4343B" w:rsidRDefault="00F4343B" w:rsidP="00F4343B">
      <w:pPr>
        <w:pStyle w:val="CodeBlock"/>
      </w:pPr>
      <w:r>
        <w:t xml:space="preserve">    return null;</w:t>
      </w:r>
    </w:p>
    <w:p w:rsidR="00173A3F" w:rsidRDefault="00F4343B" w:rsidP="00F4343B">
      <w:pPr>
        <w:pStyle w:val="CodeBlock"/>
      </w:pPr>
      <w:r>
        <w:t>}</w:t>
      </w:r>
    </w:p>
    <w:p w:rsidR="00A052EA" w:rsidRPr="00A052EA" w:rsidRDefault="00A052EA" w:rsidP="00A052EA">
      <w:pPr>
        <w:rPr>
          <w:rStyle w:val="Strong"/>
        </w:rPr>
      </w:pPr>
      <w:r w:rsidRPr="00A052EA">
        <w:rPr>
          <w:rStyle w:val="Strong"/>
        </w:rPr>
        <w:t>Extending the REST API</w:t>
      </w:r>
    </w:p>
    <w:p w:rsidR="00A052EA" w:rsidRDefault="00A052EA" w:rsidP="002E14F9">
      <w:pPr>
        <w:rPr>
          <w:ins w:id="86" w:author="Nick Airdo" w:date="2012-07-28T23:54:00Z"/>
        </w:rPr>
      </w:pPr>
      <w:r w:rsidRPr="00A052EA">
        <w:t xml:space="preserve">Rock uses MEF to find all of the available REST WCF services. To extend the REST API by adding your own service, create a class that implements the </w:t>
      </w:r>
      <w:proofErr w:type="spellStart"/>
      <w:r w:rsidRPr="00A052EA">
        <w:t>Rock.REST.IService</w:t>
      </w:r>
      <w:proofErr w:type="spellEnd"/>
      <w:r w:rsidRPr="00A052EA">
        <w:t xml:space="preserve"> interface. The class must include the MEF [Export] and [</w:t>
      </w:r>
      <w:proofErr w:type="spellStart"/>
      <w:r w:rsidRPr="00A052EA">
        <w:t>ExportMetadata</w:t>
      </w:r>
      <w:proofErr w:type="spellEnd"/>
      <w:r w:rsidRPr="00A052EA">
        <w:t>] attributes. Best practice would be to include both an interface and implementatio</w:t>
      </w:r>
      <w:r>
        <w:t>n class for your WCF REST class as seen here:</w:t>
      </w:r>
    </w:p>
    <w:p w:rsidR="00C665C1" w:rsidRDefault="00C665C1">
      <w:pPr>
        <w:rPr>
          <w:ins w:id="87" w:author="Nick Airdo" w:date="2012-07-29T00:04:00Z"/>
          <w:rFonts w:ascii="Consolas" w:eastAsia="Times New Roman" w:hAnsi="Consolas" w:cs="Consolas"/>
          <w:noProof/>
          <w:sz w:val="16"/>
          <w:szCs w:val="16"/>
          <w:lang w:bidi="ar-SA"/>
        </w:rPr>
      </w:pPr>
      <w:ins w:id="88" w:author="Nick Airdo" w:date="2012-07-28T23:54:00Z">
        <w:r>
          <w:object w:dxaOrig="9360" w:dyaOrig="9792">
            <v:shape id="_x0000_i1025" type="#_x0000_t75" style="width:468.45pt;height:489.7pt" o:ole="" filled="t" fillcolor="#f2f2f2 [3052]">
              <v:fill opacity=".5"/>
              <v:imagedata r:id="rId27" o:title=""/>
            </v:shape>
            <o:OLEObject Type="Embed" ProgID="Word.OpenDocumentText.12" ShapeID="_x0000_i1025" DrawAspect="Content" ObjectID="_1413874453" r:id="rId28"/>
          </w:object>
        </w:r>
      </w:ins>
    </w:p>
    <w:p w:rsidR="00A052EA" w:rsidRDefault="00173A3F">
      <w:r w:rsidRPr="00173A3F">
        <w:t xml:space="preserve">Notice also that it’s best practice to include two methods for each action (one that expects an API Key and one that doesn’t). For the method that doesn’t get the API Key, you can ensure that the current user is logged in if necessary. The method with the API Key can be used by third-party applications that need access to your API, while the other can be used by the </w:t>
      </w:r>
      <w:r w:rsidR="00C8484A">
        <w:t>Rock</w:t>
      </w:r>
      <w:r w:rsidR="00C8484A" w:rsidRPr="00173A3F">
        <w:t xml:space="preserve"> </w:t>
      </w:r>
      <w:r w:rsidR="00C8484A">
        <w:t>B</w:t>
      </w:r>
      <w:r w:rsidR="00C8484A" w:rsidRPr="00173A3F">
        <w:t xml:space="preserve">locks </w:t>
      </w:r>
      <w:r w:rsidRPr="00173A3F">
        <w:t>since they have will be running on the same ASP.NET site and can be “logged in.”</w:t>
      </w:r>
    </w:p>
    <w:p w:rsidR="00173A3F" w:rsidRDefault="00173A3F" w:rsidP="002E14F9"/>
    <w:p w:rsidR="00173A3F" w:rsidRDefault="00173A3F" w:rsidP="002E14F9"/>
    <w:p w:rsidR="00A052EA" w:rsidRPr="002E14F9" w:rsidRDefault="00A052EA" w:rsidP="002E14F9"/>
    <w:p w:rsidR="00CD786F" w:rsidDel="00A9765F" w:rsidRDefault="00895323" w:rsidP="007B6A55">
      <w:pPr>
        <w:pStyle w:val="Heading1"/>
        <w:rPr>
          <w:del w:id="89" w:author="Nick Airdo" w:date="2012-11-08T08:47:00Z"/>
        </w:rPr>
      </w:pPr>
      <w:bookmarkStart w:id="90" w:name="_Toc331284642"/>
      <w:del w:id="91" w:author="Nick Airdo" w:date="2012-11-08T08:47:00Z">
        <w:r w:rsidDel="00A9765F">
          <w:lastRenderedPageBreak/>
          <w:delText xml:space="preserve">The Core </w:delText>
        </w:r>
        <w:r w:rsidR="004527A8" w:rsidDel="00A9765F">
          <w:delText xml:space="preserve">Rock </w:delText>
        </w:r>
        <w:r w:rsidR="00B16A62" w:rsidDel="00A9765F">
          <w:delText>Components</w:delText>
        </w:r>
        <w:bookmarkEnd w:id="90"/>
      </w:del>
    </w:p>
    <w:p w:rsidR="00CD786F" w:rsidDel="00A9765F" w:rsidRDefault="00895323">
      <w:pPr>
        <w:pStyle w:val="Heading2"/>
        <w:rPr>
          <w:del w:id="92" w:author="Nick Airdo" w:date="2012-11-08T08:47:00Z"/>
        </w:rPr>
      </w:pPr>
      <w:bookmarkStart w:id="93" w:name="_Ref297903265"/>
      <w:bookmarkStart w:id="94" w:name="_Toc331284643"/>
      <w:del w:id="95" w:author="Nick Airdo" w:date="2012-11-08T08:47:00Z">
        <w:r w:rsidDel="00A9765F">
          <w:delText>Blocks</w:delText>
        </w:r>
        <w:bookmarkEnd w:id="93"/>
        <w:bookmarkEnd w:id="94"/>
      </w:del>
    </w:p>
    <w:p w:rsidR="00895323" w:rsidDel="00A9765F" w:rsidRDefault="003D2C31" w:rsidP="00895323">
      <w:pPr>
        <w:rPr>
          <w:del w:id="96" w:author="Nick Airdo" w:date="2012-11-08T08:47:00Z"/>
        </w:rPr>
      </w:pPr>
      <w:del w:id="97" w:author="Nick Airdo" w:date="2012-11-08T08:47:00Z">
        <w:r w:rsidDel="00A9765F">
          <w:delText xml:space="preserve">In Rock ChMS, </w:delText>
        </w:r>
        <w:r w:rsidR="00895323" w:rsidDel="00A9765F">
          <w:delText xml:space="preserve">Blocks can be added to a page by adding them a zone on </w:delText>
        </w:r>
        <w:r w:rsidR="00D56381" w:rsidRPr="00D56381" w:rsidDel="00A9765F">
          <w:rPr>
            <w:i/>
          </w:rPr>
          <w:delText>a page</w:delText>
        </w:r>
        <w:r w:rsidR="00895323" w:rsidDel="00A9765F">
          <w:delText xml:space="preserve"> </w:delText>
        </w:r>
        <w:r w:rsidR="00D56381" w:rsidDel="00A9765F">
          <w:delText>or</w:delText>
        </w:r>
        <w:r w:rsidR="00895323" w:rsidDel="00A9765F">
          <w:delText xml:space="preserve"> by adding them to a zone in </w:delText>
        </w:r>
        <w:r w:rsidR="00D56381" w:rsidRPr="00D56381" w:rsidDel="00A9765F">
          <w:rPr>
            <w:i/>
          </w:rPr>
          <w:delText>a layout</w:delText>
        </w:r>
        <w:r w:rsidR="00895323" w:rsidDel="00A9765F">
          <w:delText xml:space="preserve">.  Adding a block to a zone in </w:delText>
        </w:r>
        <w:r w:rsidR="00D56381" w:rsidRPr="00D56381" w:rsidDel="00A9765F">
          <w:rPr>
            <w:i/>
          </w:rPr>
          <w:delText>a layout</w:delText>
        </w:r>
        <w:r w:rsidR="00895323" w:rsidDel="00A9765F">
          <w:delText xml:space="preserve"> will cause all pages which use that layout to automatically have an instance of that block.</w:delText>
        </w:r>
      </w:del>
    </w:p>
    <w:p w:rsidR="008C09D8" w:rsidDel="00A9765F" w:rsidRDefault="008C09D8" w:rsidP="00895323">
      <w:pPr>
        <w:rPr>
          <w:del w:id="98" w:author="Nick Airdo" w:date="2012-11-08T08:47:00Z"/>
        </w:rPr>
      </w:pPr>
      <w:del w:id="99" w:author="Nick Airdo" w:date="2012-11-08T08:47:00Z">
        <w:r w:rsidDel="00A9765F">
          <w:delText xml:space="preserve">Here are several </w:delText>
        </w:r>
        <w:r w:rsidR="006C15DA" w:rsidDel="00A9765F">
          <w:delText>basic</w:delText>
        </w:r>
        <w:r w:rsidDel="00A9765F">
          <w:delText xml:space="preserve"> things to know about </w:delText>
        </w:r>
        <w:r w:rsidR="006C15DA" w:rsidDel="00A9765F">
          <w:delText xml:space="preserve">when </w:delText>
        </w:r>
        <w:r w:rsidR="006C15DA" w:rsidRPr="00A01B63" w:rsidDel="00A9765F">
          <w:rPr>
            <w:b/>
          </w:rPr>
          <w:delText>developing your own custom blocks</w:delText>
        </w:r>
        <w:r w:rsidDel="00A9765F">
          <w:delText>:</w:delText>
        </w:r>
      </w:del>
    </w:p>
    <w:p w:rsidR="00A343BF" w:rsidDel="00A9765F" w:rsidRDefault="00A343BF" w:rsidP="00A343BF">
      <w:pPr>
        <w:pStyle w:val="ListParagraph"/>
        <w:numPr>
          <w:ilvl w:val="0"/>
          <w:numId w:val="42"/>
        </w:numPr>
        <w:rPr>
          <w:del w:id="100" w:author="Nick Airdo" w:date="2012-11-08T08:47:00Z"/>
        </w:rPr>
      </w:pPr>
      <w:del w:id="101" w:author="Nick Airdo" w:date="2012-11-08T08:47:00Z">
        <w:r w:rsidDel="00A9765F">
          <w:delText xml:space="preserve">Instances of Blocks can have admin/user controlled, configurable properties.  These </w:delText>
        </w:r>
        <w:r w:rsidR="00A412CD" w:rsidDel="00A9765F">
          <w:delText>can be</w:delText>
        </w:r>
        <w:r w:rsidDel="00A9765F">
          <w:delText xml:space="preserve"> used to change the </w:delText>
        </w:r>
        <w:r w:rsidR="00A412CD" w:rsidDel="00A9765F">
          <w:delText>behavior or functionality of a Block</w:delText>
        </w:r>
        <w:r w:rsidR="008B7B08" w:rsidDel="00A9765F">
          <w:delText>. See</w:delText>
        </w:r>
        <w:r w:rsidR="00A412CD" w:rsidDel="00A9765F">
          <w:delText xml:space="preserve"> </w:delText>
        </w:r>
        <w:r w:rsidR="00D65046" w:rsidDel="00A9765F">
          <w:fldChar w:fldCharType="begin"/>
        </w:r>
        <w:r w:rsidR="00D65046" w:rsidDel="00A9765F">
          <w:delInstrText xml:space="preserve"> REF _Ref309557588 \h </w:delInstrText>
        </w:r>
        <w:r w:rsidR="00D65046" w:rsidDel="00A9765F">
          <w:fldChar w:fldCharType="separate"/>
        </w:r>
        <w:r w:rsidR="00523A33" w:rsidDel="00A9765F">
          <w:delText>Block Instance Properties (BIP)</w:delText>
        </w:r>
        <w:r w:rsidR="00D65046" w:rsidDel="00A9765F">
          <w:fldChar w:fldCharType="end"/>
        </w:r>
        <w:r w:rsidR="00A412CD" w:rsidDel="00A9765F">
          <w:delText xml:space="preserve"> for details. </w:delText>
        </w:r>
      </w:del>
    </w:p>
    <w:p w:rsidR="008B7B08" w:rsidDel="00A9765F" w:rsidRDefault="008B7B08" w:rsidP="008B7B08">
      <w:pPr>
        <w:pStyle w:val="ListParagraph"/>
        <w:numPr>
          <w:ilvl w:val="0"/>
          <w:numId w:val="42"/>
        </w:numPr>
        <w:rPr>
          <w:del w:id="102" w:author="Nick Airdo" w:date="2012-11-08T08:47:00Z"/>
        </w:rPr>
      </w:pPr>
      <w:del w:id="103" w:author="Nick Airdo" w:date="2012-11-08T08:47:00Z">
        <w:r w:rsidDel="00A9765F">
          <w:delText xml:space="preserve">The </w:delText>
        </w:r>
        <w:r w:rsidRPr="00D56381" w:rsidDel="00A9765F">
          <w:rPr>
            <w:b/>
          </w:rPr>
          <w:delText>AttributeValue</w:delText>
        </w:r>
        <w:r w:rsidDel="00A9765F">
          <w:delText>(attributeName) method can be used to get the value of any block instance property .</w:delText>
        </w:r>
      </w:del>
    </w:p>
    <w:p w:rsidR="00CD786F" w:rsidDel="00A9765F" w:rsidRDefault="006C15DA">
      <w:pPr>
        <w:pStyle w:val="ListParagraph"/>
        <w:numPr>
          <w:ilvl w:val="0"/>
          <w:numId w:val="42"/>
        </w:numPr>
        <w:rPr>
          <w:del w:id="104" w:author="Nick Airdo" w:date="2012-11-08T08:47:00Z"/>
        </w:rPr>
      </w:pPr>
      <w:del w:id="105" w:author="Nick Airdo" w:date="2012-11-08T08:47:00Z">
        <w:r w:rsidDel="00A9765F">
          <w:delText xml:space="preserve">Blocks can also use the </w:delText>
        </w:r>
        <w:r w:rsidRPr="006C15DA" w:rsidDel="00A9765F">
          <w:rPr>
            <w:b/>
          </w:rPr>
          <w:delText>ThemePath</w:delText>
        </w:r>
        <w:r w:rsidDel="00A9765F">
          <w:delText xml:space="preserve"> property as a prefix for any theme-specific </w:delText>
        </w:r>
        <w:r w:rsidR="00D87203" w:rsidDel="00A9765F">
          <w:delText xml:space="preserve">resources </w:delText>
        </w:r>
        <w:r w:rsidDel="00A9765F">
          <w:delText>(images, css, etc.).</w:delText>
        </w:r>
        <w:r w:rsidR="00D87203" w:rsidDel="00A9765F">
          <w:delText xml:space="preserve">  To reference resources that are </w:delText>
        </w:r>
        <w:r w:rsidR="0020621F" w:rsidDel="00A9765F">
          <w:delText>not part of a</w:delText>
        </w:r>
        <w:r w:rsidR="00D87203" w:rsidDel="00A9765F">
          <w:delText xml:space="preserve"> Theme use </w:delText>
        </w:r>
        <w:r w:rsidR="00D87203" w:rsidRPr="00A01B63" w:rsidDel="00A9765F">
          <w:rPr>
            <w:b/>
          </w:rPr>
          <w:delText>ResolveUrl</w:delText>
        </w:r>
        <w:r w:rsidR="00D87203" w:rsidDel="00A9765F">
          <w:delText>(path).</w:delText>
        </w:r>
      </w:del>
    </w:p>
    <w:p w:rsidR="00CD786F" w:rsidDel="00A9765F" w:rsidRDefault="00895323">
      <w:pPr>
        <w:pStyle w:val="ListParagraph"/>
        <w:numPr>
          <w:ilvl w:val="0"/>
          <w:numId w:val="42"/>
        </w:numPr>
        <w:rPr>
          <w:del w:id="106" w:author="Nick Airdo" w:date="2012-11-08T08:47:00Z"/>
        </w:rPr>
      </w:pPr>
      <w:del w:id="107" w:author="Nick Airdo" w:date="2012-11-08T08:47:00Z">
        <w:r w:rsidDel="00A9765F">
          <w:delText xml:space="preserve">Blocks can also control how long they are cached by using the </w:delText>
        </w:r>
        <w:r w:rsidR="00D56381" w:rsidRPr="00D56381" w:rsidDel="00A9765F">
          <w:rPr>
            <w:b/>
          </w:rPr>
          <w:delText>OutputCacheDuration</w:delText>
        </w:r>
        <w:r w:rsidDel="00A9765F">
          <w:delText xml:space="preserve"> property.</w:delText>
        </w:r>
      </w:del>
    </w:p>
    <w:p w:rsidR="00CD786F" w:rsidDel="00A9765F" w:rsidRDefault="00895323">
      <w:pPr>
        <w:pStyle w:val="ListParagraph"/>
        <w:numPr>
          <w:ilvl w:val="0"/>
          <w:numId w:val="42"/>
        </w:numPr>
        <w:rPr>
          <w:del w:id="108" w:author="Nick Airdo" w:date="2012-11-08T08:47:00Z"/>
        </w:rPr>
      </w:pPr>
      <w:del w:id="109" w:author="Nick Airdo" w:date="2012-11-08T08:47:00Z">
        <w:r w:rsidDel="00A9765F">
          <w:delText>The cache methods (</w:delText>
        </w:r>
        <w:r w:rsidR="00D56381" w:rsidRPr="00D56381" w:rsidDel="00A9765F">
          <w:rPr>
            <w:b/>
          </w:rPr>
          <w:delText>AddCacheItem</w:delText>
        </w:r>
        <w:r w:rsidR="00D56381" w:rsidDel="00A9765F">
          <w:delText>()</w:delText>
        </w:r>
        <w:r w:rsidDel="00A9765F">
          <w:delText xml:space="preserve">, </w:delText>
        </w:r>
        <w:r w:rsidR="00D56381" w:rsidRPr="00D56381" w:rsidDel="00A9765F">
          <w:rPr>
            <w:b/>
          </w:rPr>
          <w:delText>GetCacheItem</w:delText>
        </w:r>
        <w:r w:rsidR="00D56381" w:rsidDel="00A9765F">
          <w:delText>()</w:delText>
        </w:r>
        <w:r w:rsidDel="00A9765F">
          <w:delText xml:space="preserve">, </w:delText>
        </w:r>
        <w:r w:rsidR="00D56381" w:rsidRPr="00D56381" w:rsidDel="00A9765F">
          <w:rPr>
            <w:b/>
          </w:rPr>
          <w:delText>FlushCacheItem</w:delText>
        </w:r>
        <w:r w:rsidR="00D56381" w:rsidDel="00A9765F">
          <w:delText>()</w:delText>
        </w:r>
        <w:r w:rsidDel="00A9765F">
          <w:delText>) can be used to cache custom data across requests.  By default the item’s cache key will be unique to the block instance, but if caching more than one item in your block, you can specify a different key for each item.</w:delText>
        </w:r>
      </w:del>
    </w:p>
    <w:p w:rsidR="00CD786F" w:rsidDel="00A9765F" w:rsidRDefault="00895323">
      <w:pPr>
        <w:pStyle w:val="ListParagraph"/>
        <w:numPr>
          <w:ilvl w:val="0"/>
          <w:numId w:val="42"/>
        </w:numPr>
        <w:rPr>
          <w:del w:id="110" w:author="Nick Airdo" w:date="2012-11-08T08:47:00Z"/>
        </w:rPr>
      </w:pPr>
      <w:del w:id="111" w:author="Nick Airdo" w:date="2012-11-08T08:47:00Z">
        <w:r w:rsidDel="00A9765F">
          <w:delText xml:space="preserve">The </w:delText>
        </w:r>
        <w:r w:rsidR="00D56381" w:rsidRPr="00D56381" w:rsidDel="00A9765F">
          <w:rPr>
            <w:b/>
          </w:rPr>
          <w:delText>UserAuthorized</w:delText>
        </w:r>
        <w:r w:rsidR="00D56381" w:rsidDel="00A9765F">
          <w:delText>(</w:delText>
        </w:r>
        <w:r w:rsidDel="00A9765F">
          <w:delText>actionName</w:delText>
        </w:r>
        <w:r w:rsidR="00D56381" w:rsidDel="00A9765F">
          <w:delText>)</w:delText>
        </w:r>
        <w:r w:rsidDel="00A9765F">
          <w:delText xml:space="preserve"> method can be used to test whether the current user (if there is one) is allowed to perform the requested action</w:delText>
        </w:r>
      </w:del>
    </w:p>
    <w:p w:rsidR="00CD786F" w:rsidDel="00A9765F" w:rsidRDefault="00895323">
      <w:pPr>
        <w:pStyle w:val="ListParagraph"/>
        <w:numPr>
          <w:ilvl w:val="0"/>
          <w:numId w:val="42"/>
        </w:numPr>
        <w:rPr>
          <w:del w:id="112" w:author="Nick Airdo" w:date="2012-11-08T08:47:00Z"/>
        </w:rPr>
      </w:pPr>
      <w:del w:id="113" w:author="Nick Airdo" w:date="2012-11-08T08:47:00Z">
        <w:r w:rsidDel="00A9765F">
          <w:delText xml:space="preserve">If a block needs data from the page routing/path information (such as the action value or site ID) it can use the </w:delText>
        </w:r>
        <w:r w:rsidR="00D56381" w:rsidRPr="00D56381" w:rsidDel="00A9765F">
          <w:rPr>
            <w:b/>
          </w:rPr>
          <w:delText>PageParameter</w:delText>
        </w:r>
        <w:r w:rsidDel="00A9765F">
          <w:delText xml:space="preserve">() method to fetch the value. </w:delText>
        </w:r>
      </w:del>
    </w:p>
    <w:p w:rsidR="00E95B17" w:rsidDel="00A9765F" w:rsidRDefault="00E95B17" w:rsidP="00E95B17">
      <w:pPr>
        <w:pStyle w:val="ListParagraph"/>
        <w:numPr>
          <w:ilvl w:val="0"/>
          <w:numId w:val="42"/>
        </w:numPr>
        <w:rPr>
          <w:del w:id="114" w:author="Nick Airdo" w:date="2012-11-08T08:47:00Z"/>
        </w:rPr>
      </w:pPr>
      <w:del w:id="115" w:author="Nick Airdo" w:date="2012-11-08T08:47:00Z">
        <w:r w:rsidDel="00A9765F">
          <w:delText xml:space="preserve">The </w:delText>
        </w:r>
        <w:r w:rsidRPr="00BE01BA" w:rsidDel="00A9765F">
          <w:rPr>
            <w:b/>
          </w:rPr>
          <w:delText>CurrentPerson</w:delText>
        </w:r>
        <w:r w:rsidDel="00A9765F">
          <w:delText xml:space="preserve"> property represents the currently authenticated (logged in) person and the </w:delText>
        </w:r>
        <w:r w:rsidRPr="00BE01BA" w:rsidDel="00A9765F">
          <w:rPr>
            <w:b/>
          </w:rPr>
          <w:delText>CurrentPersonId</w:delText>
        </w:r>
        <w:r w:rsidDel="00A9765F">
          <w:delText xml:space="preserve"> is that person’s ID.</w:delText>
        </w:r>
      </w:del>
    </w:p>
    <w:p w:rsidR="00153FA4" w:rsidDel="00A9765F" w:rsidRDefault="00C23ED0" w:rsidP="00C23ED0">
      <w:pPr>
        <w:pStyle w:val="Heading2"/>
        <w:rPr>
          <w:del w:id="116" w:author="Nick Airdo" w:date="2012-11-08T08:47:00Z"/>
        </w:rPr>
      </w:pPr>
      <w:bookmarkStart w:id="117" w:name="_Toc331284644"/>
      <w:del w:id="118" w:author="Nick Airdo" w:date="2012-11-08T08:47:00Z">
        <w:r w:rsidDel="00A9765F">
          <w:delText>Pages</w:delText>
        </w:r>
        <w:bookmarkEnd w:id="117"/>
      </w:del>
    </w:p>
    <w:p w:rsidR="001A1204" w:rsidDel="00A9765F" w:rsidRDefault="00C23ED0">
      <w:pPr>
        <w:rPr>
          <w:del w:id="119" w:author="Nick Airdo" w:date="2012-11-08T08:47:00Z"/>
        </w:rPr>
      </w:pPr>
      <w:del w:id="120" w:author="Nick Airdo" w:date="2012-11-08T08:47:00Z">
        <w:r w:rsidDel="00A9765F">
          <w:delText xml:space="preserve">The following are </w:delText>
        </w:r>
        <w:r w:rsidR="00BE01BA" w:rsidDel="00A9765F">
          <w:delText xml:space="preserve">some basic </w:delText>
        </w:r>
        <w:r w:rsidR="001A1204" w:rsidDel="00A9765F">
          <w:delText>properties and methods of the Page class that you will</w:delText>
        </w:r>
        <w:r w:rsidR="00BE01BA" w:rsidDel="00A9765F">
          <w:delText xml:space="preserve"> find useful</w:delText>
        </w:r>
        <w:r w:rsidR="001A1204" w:rsidDel="00A9765F">
          <w:delText>.</w:delText>
        </w:r>
      </w:del>
    </w:p>
    <w:p w:rsidR="00552711" w:rsidDel="00A9765F" w:rsidRDefault="00552711" w:rsidP="00BE01BA">
      <w:pPr>
        <w:pStyle w:val="ListParagraph"/>
        <w:numPr>
          <w:ilvl w:val="0"/>
          <w:numId w:val="42"/>
        </w:numPr>
        <w:rPr>
          <w:del w:id="121" w:author="Nick Airdo" w:date="2012-11-08T08:47:00Z"/>
        </w:rPr>
      </w:pPr>
      <w:del w:id="122" w:author="Nick Airdo" w:date="2012-11-08T08:47:00Z">
        <w:r w:rsidDel="00A9765F">
          <w:delText xml:space="preserve">Setting the </w:delText>
        </w:r>
        <w:r w:rsidR="00184A92" w:rsidRPr="00184A92" w:rsidDel="00A9765F">
          <w:rPr>
            <w:b/>
          </w:rPr>
          <w:delText>OutputCacheDuration</w:delText>
        </w:r>
        <w:r w:rsidDel="00A9765F">
          <w:delText xml:space="preserve"> property to anything greater than 0 (seconds) will cache its rendered output for performance considerations (use when appropriate).</w:delText>
        </w:r>
      </w:del>
    </w:p>
    <w:p w:rsidR="00BE01BA" w:rsidDel="00A9765F" w:rsidRDefault="00BE01BA" w:rsidP="00BE01BA">
      <w:pPr>
        <w:pStyle w:val="ListParagraph"/>
        <w:numPr>
          <w:ilvl w:val="0"/>
          <w:numId w:val="42"/>
        </w:numPr>
        <w:rPr>
          <w:del w:id="123" w:author="Nick Airdo" w:date="2012-11-08T08:47:00Z"/>
        </w:rPr>
      </w:pPr>
      <w:del w:id="124" w:author="Nick Airdo" w:date="2012-11-08T08:47:00Z">
        <w:r w:rsidDel="00A9765F">
          <w:delText xml:space="preserve">The </w:delText>
        </w:r>
        <w:r w:rsidRPr="00D56381" w:rsidDel="00A9765F">
          <w:rPr>
            <w:b/>
          </w:rPr>
          <w:delText>AttributeValue</w:delText>
        </w:r>
        <w:r w:rsidDel="00A9765F">
          <w:delText>(attributeName) method can be used to get the value of any attribute associated to the instance of the page.</w:delText>
        </w:r>
      </w:del>
    </w:p>
    <w:p w:rsidR="00BE01BA" w:rsidDel="00A9765F" w:rsidRDefault="00BE01BA" w:rsidP="00BE01BA">
      <w:pPr>
        <w:pStyle w:val="ListParagraph"/>
        <w:numPr>
          <w:ilvl w:val="0"/>
          <w:numId w:val="42"/>
        </w:numPr>
        <w:rPr>
          <w:del w:id="125" w:author="Nick Airdo" w:date="2012-11-08T08:47:00Z"/>
        </w:rPr>
      </w:pPr>
      <w:del w:id="126" w:author="Nick Airdo" w:date="2012-11-08T08:47:00Z">
        <w:r w:rsidDel="00A9765F">
          <w:delText xml:space="preserve">The </w:delText>
        </w:r>
        <w:r w:rsidRPr="00BE01BA" w:rsidDel="00A9765F">
          <w:rPr>
            <w:b/>
          </w:rPr>
          <w:delText>CurrentPerson</w:delText>
        </w:r>
        <w:r w:rsidDel="00A9765F">
          <w:delText xml:space="preserve"> property represents the currently authenticated (logged in) person and the </w:delText>
        </w:r>
        <w:r w:rsidRPr="00BE01BA" w:rsidDel="00A9765F">
          <w:rPr>
            <w:b/>
          </w:rPr>
          <w:delText>CurrentPersonId</w:delText>
        </w:r>
        <w:r w:rsidDel="00A9765F">
          <w:delText xml:space="preserve"> is that person’s ID.</w:delText>
        </w:r>
      </w:del>
    </w:p>
    <w:p w:rsidR="00BE01BA" w:rsidDel="00A9765F" w:rsidRDefault="00BE01BA" w:rsidP="00BE01BA">
      <w:pPr>
        <w:pStyle w:val="ListParagraph"/>
        <w:numPr>
          <w:ilvl w:val="0"/>
          <w:numId w:val="42"/>
        </w:numPr>
        <w:rPr>
          <w:del w:id="127" w:author="Nick Airdo" w:date="2012-11-08T08:47:00Z"/>
        </w:rPr>
      </w:pPr>
      <w:del w:id="128" w:author="Nick Airdo" w:date="2012-11-08T08:47:00Z">
        <w:r w:rsidDel="00A9765F">
          <w:delText xml:space="preserve"> </w:delText>
        </w:r>
        <w:r w:rsidR="00E60C84" w:rsidDel="00A9765F">
          <w:rPr>
            <w:rStyle w:val="Strong"/>
          </w:rPr>
          <w:delText>DisplayInNavWhen</w:delText>
        </w:r>
        <w:r w:rsidR="00E60C84" w:rsidDel="00A9765F">
          <w:delText xml:space="preserve"> – Determines when a page should be listed in navigation. Valid Values are:</w:delText>
        </w:r>
        <w:r w:rsidR="00E60C84" w:rsidDel="00A9765F">
          <w:br/>
          <w:delText>0 = When Security Allows (default)</w:delText>
        </w:r>
        <w:r w:rsidR="00E60C84" w:rsidDel="00A9765F">
          <w:br/>
          <w:delText>1 = Always (always shows up. If you don’ have security when you click it</w:delText>
        </w:r>
        <w:r w:rsidR="00411B05" w:rsidDel="00A9765F">
          <w:delText>,</w:delText>
        </w:r>
        <w:r w:rsidR="00E60C84" w:rsidDel="00A9765F">
          <w:delText xml:space="preserve"> it will ask you to log in. This keeps you from having to make redirect pages)</w:delText>
        </w:r>
        <w:r w:rsidR="00E60C84" w:rsidDel="00A9765F">
          <w:br/>
          <w:delText>2 = Never (no matter what it won’t show up)</w:delText>
        </w:r>
      </w:del>
    </w:p>
    <w:p w:rsidR="00404D02" w:rsidDel="00A9765F" w:rsidRDefault="00404D02" w:rsidP="00BE01BA">
      <w:pPr>
        <w:pStyle w:val="ListParagraph"/>
        <w:numPr>
          <w:ilvl w:val="0"/>
          <w:numId w:val="42"/>
        </w:numPr>
        <w:rPr>
          <w:del w:id="129" w:author="Nick Airdo" w:date="2012-11-08T08:47:00Z"/>
        </w:rPr>
      </w:pPr>
      <w:del w:id="130" w:author="Nick Airdo" w:date="2012-11-08T08:47:00Z">
        <w:r w:rsidDel="00A9765F">
          <w:rPr>
            <w:rStyle w:val="Strong"/>
          </w:rPr>
          <w:delText>MenuDisplayDescription</w:delText>
        </w:r>
        <w:r w:rsidDel="00A9765F">
          <w:delText xml:space="preserve"> – Tells the drop down menu to add the description to the page’s listing</w:delText>
        </w:r>
        <w:r w:rsidR="00983158" w:rsidDel="00A9765F">
          <w:delText>.</w:delText>
        </w:r>
      </w:del>
    </w:p>
    <w:p w:rsidR="00404D02" w:rsidDel="00A9765F" w:rsidRDefault="00404D02" w:rsidP="00BE01BA">
      <w:pPr>
        <w:pStyle w:val="ListParagraph"/>
        <w:numPr>
          <w:ilvl w:val="0"/>
          <w:numId w:val="42"/>
        </w:numPr>
        <w:rPr>
          <w:del w:id="131" w:author="Nick Airdo" w:date="2012-11-08T08:47:00Z"/>
        </w:rPr>
      </w:pPr>
      <w:del w:id="132" w:author="Nick Airdo" w:date="2012-11-08T08:47:00Z">
        <w:r w:rsidDel="00A9765F">
          <w:rPr>
            <w:rStyle w:val="Strong"/>
          </w:rPr>
          <w:delText>MenuDisplayIcon</w:delText>
        </w:r>
        <w:r w:rsidDel="00A9765F">
          <w:delText xml:space="preserve"> – Tells the drop down menu to add the icon to the page’s listing</w:delText>
        </w:r>
        <w:r w:rsidR="00983158" w:rsidDel="00A9765F">
          <w:delText>.</w:delText>
        </w:r>
      </w:del>
    </w:p>
    <w:p w:rsidR="00404D02" w:rsidDel="00A9765F" w:rsidRDefault="00404D02" w:rsidP="00BE01BA">
      <w:pPr>
        <w:pStyle w:val="ListParagraph"/>
        <w:numPr>
          <w:ilvl w:val="0"/>
          <w:numId w:val="42"/>
        </w:numPr>
        <w:rPr>
          <w:del w:id="133" w:author="Nick Airdo" w:date="2012-11-08T08:47:00Z"/>
        </w:rPr>
      </w:pPr>
      <w:del w:id="134" w:author="Nick Airdo" w:date="2012-11-08T08:47:00Z">
        <w:r w:rsidDel="00A9765F">
          <w:rPr>
            <w:rStyle w:val="Strong"/>
          </w:rPr>
          <w:lastRenderedPageBreak/>
          <w:delText>MenuDisplayChildPages</w:delText>
        </w:r>
        <w:r w:rsidDel="00A9765F">
          <w:delText xml:space="preserve"> – Tells the drop down menu to add a list of child pages to the page’s listing.</w:delText>
        </w:r>
      </w:del>
    </w:p>
    <w:p w:rsidR="00B102D8" w:rsidDel="00A9765F" w:rsidRDefault="004527A8">
      <w:pPr>
        <w:pStyle w:val="Heading2"/>
        <w:rPr>
          <w:del w:id="135" w:author="Nick Airdo" w:date="2012-11-08T08:47:00Z"/>
        </w:rPr>
      </w:pPr>
      <w:bookmarkStart w:id="136" w:name="_Toc331284645"/>
      <w:del w:id="137" w:author="Nick Airdo" w:date="2012-11-08T08:47:00Z">
        <w:r w:rsidDel="00A9765F">
          <w:delText>Themes / Layouts</w:delText>
        </w:r>
        <w:bookmarkEnd w:id="136"/>
      </w:del>
    </w:p>
    <w:p w:rsidR="00CD786F" w:rsidDel="00A9765F" w:rsidRDefault="00EE0B03" w:rsidP="007B6A55">
      <w:pPr>
        <w:pStyle w:val="Heading1"/>
        <w:rPr>
          <w:del w:id="138" w:author="Nick Airdo" w:date="2012-11-08T08:47:00Z"/>
        </w:rPr>
      </w:pPr>
      <w:bookmarkStart w:id="139" w:name="_Toc331284646"/>
      <w:del w:id="140" w:author="Nick Airdo" w:date="2012-11-08T08:47:00Z">
        <w:r w:rsidDel="00A9765F">
          <w:lastRenderedPageBreak/>
          <w:delText>Themes</w:delText>
        </w:r>
        <w:bookmarkEnd w:id="139"/>
      </w:del>
    </w:p>
    <w:p w:rsidR="00B102D8" w:rsidRDefault="00430AFE" w:rsidP="007B6A55">
      <w:pPr>
        <w:pStyle w:val="Heading1"/>
      </w:pPr>
      <w:bookmarkStart w:id="141" w:name="_Toc331284647"/>
      <w:r>
        <w:lastRenderedPageBreak/>
        <w:t>Developing</w:t>
      </w:r>
      <w:r w:rsidR="004527A8">
        <w:t xml:space="preserve"> Core Classes</w:t>
      </w:r>
      <w:bookmarkEnd w:id="141"/>
    </w:p>
    <w:p w:rsidR="007B491E" w:rsidRDefault="007B491E" w:rsidP="007B491E">
      <w:pPr>
        <w:pStyle w:val="Heading2"/>
      </w:pPr>
      <w:bookmarkStart w:id="142" w:name="_Toc331284648"/>
      <w:r>
        <w:t xml:space="preserve">Code </w:t>
      </w:r>
      <w:r w:rsidR="000A4C28">
        <w:t>First</w:t>
      </w:r>
      <w:bookmarkEnd w:id="142"/>
    </w:p>
    <w:p w:rsidR="007B491E" w:rsidRDefault="000A4C28" w:rsidP="007B491E">
      <w:r>
        <w:t xml:space="preserve">Rock is now a code-first project. In other words EF is now responsible for </w:t>
      </w:r>
      <w:r w:rsidR="00271F83">
        <w:t xml:space="preserve">managing the </w:t>
      </w:r>
      <w:r>
        <w:t xml:space="preserve">database </w:t>
      </w:r>
      <w:r w:rsidR="00271F83">
        <w:t xml:space="preserve">layer.  Changes to the database are largely managed via “Migrations”.  </w:t>
      </w:r>
      <w:r w:rsidR="00271F83" w:rsidRPr="00271F83">
        <w:t xml:space="preserve">This is </w:t>
      </w:r>
      <w:hyperlink r:id="rId29" w:history="1">
        <w:r w:rsidR="00271F83" w:rsidRPr="00271F83">
          <w:rPr>
            <w:rStyle w:val="Hyperlink"/>
          </w:rPr>
          <w:t>a good article</w:t>
        </w:r>
      </w:hyperlink>
      <w:r w:rsidR="00271F83" w:rsidRPr="00271F83">
        <w:t xml:space="preserve"> </w:t>
      </w:r>
      <w:r w:rsidR="00456BB1">
        <w:t xml:space="preserve">to better understand </w:t>
      </w:r>
      <w:r w:rsidR="00271F83" w:rsidRPr="00271F83">
        <w:t>code-first migrations</w:t>
      </w:r>
      <w:r w:rsidR="00271F83">
        <w:t xml:space="preserve">. </w:t>
      </w:r>
    </w:p>
    <w:p w:rsidR="00271F83" w:rsidRDefault="00271F83" w:rsidP="002C0822">
      <w:pPr>
        <w:pStyle w:val="Heading3"/>
      </w:pPr>
      <w:r>
        <w:t>Adding/Removing</w:t>
      </w:r>
      <w:r w:rsidR="00EE234E">
        <w:t>/Changing</w:t>
      </w:r>
      <w:r>
        <w:t xml:space="preserve"> Model Properties</w:t>
      </w:r>
    </w:p>
    <w:p w:rsidR="00EE234E" w:rsidRDefault="00271F83" w:rsidP="007B491E">
      <w:r>
        <w:t>After making a change to an existing model, you’ll need to generate the migration by opening the Package Manager Console (View -&gt; Other Windows -&gt; Package Manager Console)</w:t>
      </w:r>
      <w:r w:rsidR="00EE234E">
        <w:t xml:space="preserve"> and typing the Add-Migration command and giving it a name:</w:t>
      </w:r>
    </w:p>
    <w:p w:rsidR="00271F83" w:rsidRDefault="00271F83" w:rsidP="007B491E">
      <w:r>
        <w:rPr>
          <w:noProof/>
          <w:lang w:bidi="ar-SA"/>
        </w:rPr>
        <w:drawing>
          <wp:inline distT="0" distB="0" distL="0" distR="0" wp14:anchorId="02426725" wp14:editId="487B9C48">
            <wp:extent cx="5577840" cy="19897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77840" cy="1989787"/>
                    </a:xfrm>
                    <a:prstGeom prst="rect">
                      <a:avLst/>
                    </a:prstGeom>
                  </pic:spPr>
                </pic:pic>
              </a:graphicData>
            </a:graphic>
          </wp:inline>
        </w:drawing>
      </w:r>
    </w:p>
    <w:p w:rsidR="00EE234E" w:rsidRDefault="00EE234E" w:rsidP="007B491E">
      <w:r>
        <w:t xml:space="preserve">A migration will be created under the Rock/Migrations folder.  An Up and a Down method will be created </w:t>
      </w:r>
      <w:r w:rsidR="00456BB1">
        <w:t xml:space="preserve">that </w:t>
      </w:r>
      <w:r>
        <w:t>implement</w:t>
      </w:r>
      <w:r w:rsidR="00456BB1">
        <w:t>s</w:t>
      </w:r>
      <w:r>
        <w:t xml:space="preserve"> the changes you’ve made to the model for the database level.  The next time you run solution, the database changes will be implemented.</w:t>
      </w:r>
    </w:p>
    <w:p w:rsidR="00EE234E" w:rsidRDefault="00EE234E" w:rsidP="007B491E">
      <w:r>
        <w:t xml:space="preserve">We want to see only one migration per feature (and not end up with a bunch of little migrations) so please feel free to re-run the Add-Migration </w:t>
      </w:r>
      <w:r w:rsidRPr="002C0822">
        <w:rPr>
          <w:b/>
          <w:i/>
        </w:rPr>
        <w:t>using the same name</w:t>
      </w:r>
      <w:r>
        <w:t xml:space="preserve"> in order to have them all included into the same migration.  In fact, we plan to merge all migrations into one single migration for each release of Rock.</w:t>
      </w:r>
    </w:p>
    <w:p w:rsidR="00EE234E" w:rsidRDefault="00EE234E" w:rsidP="007B491E">
      <w:r>
        <w:t>In the event that you need to back out your migration you simply target a specific migration and the framework will set the database back to the correct state (migration).</w:t>
      </w:r>
    </w:p>
    <w:p w:rsidR="00EE234E" w:rsidRDefault="00EE234E" w:rsidP="002C0822">
      <w:pPr>
        <w:pStyle w:val="CodeBlock"/>
      </w:pPr>
      <w:r>
        <w:t>Update-Database –TargetMigration:”</w:t>
      </w:r>
      <w:r w:rsidR="00B66DAE">
        <w:t>&lt;</w:t>
      </w:r>
      <w:r w:rsidRPr="002C0822">
        <w:rPr>
          <w:i/>
        </w:rPr>
        <w:t>TheNameOfTheMigration</w:t>
      </w:r>
      <w:r w:rsidR="00B66DAE">
        <w:rPr>
          <w:i/>
        </w:rPr>
        <w:t>&gt;</w:t>
      </w:r>
      <w:r>
        <w:t>”</w:t>
      </w:r>
    </w:p>
    <w:p w:rsidR="00B66DAE" w:rsidRDefault="00B66DAE" w:rsidP="007B491E">
      <w:r>
        <w:t xml:space="preserve">You can </w:t>
      </w:r>
      <w:hyperlink r:id="rId31" w:history="1">
        <w:r w:rsidRPr="00B66DAE">
          <w:rPr>
            <w:rStyle w:val="Hyperlink"/>
          </w:rPr>
          <w:t>watch a video by David T</w:t>
        </w:r>
      </w:hyperlink>
      <w:r>
        <w:t xml:space="preserve"> on this topic.</w:t>
      </w:r>
    </w:p>
    <w:p w:rsidR="007B491E" w:rsidRPr="00405D80" w:rsidDel="00A9765F" w:rsidRDefault="007B491E" w:rsidP="00405D80">
      <w:pPr>
        <w:pStyle w:val="Heading3"/>
        <w:rPr>
          <w:del w:id="143" w:author="Nick Airdo" w:date="2012-11-08T08:48:00Z"/>
        </w:rPr>
      </w:pPr>
      <w:del w:id="144" w:author="Nick Airdo" w:date="2012-11-08T08:48:00Z">
        <w:r w:rsidRPr="00405D80" w:rsidDel="00A9765F">
          <w:delText>Enums</w:delText>
        </w:r>
      </w:del>
    </w:p>
    <w:p w:rsidR="007B491E" w:rsidDel="00A9765F" w:rsidRDefault="007B491E" w:rsidP="007B491E">
      <w:pPr>
        <w:rPr>
          <w:del w:id="145" w:author="Nick Airdo" w:date="2012-11-08T08:48:00Z"/>
        </w:rPr>
      </w:pPr>
      <w:del w:id="146" w:author="Nick Airdo" w:date="2012-11-08T08:48:00Z">
        <w:r w:rsidRPr="00946EE7" w:rsidDel="00A9765F">
          <w:lastRenderedPageBreak/>
          <w:delText>To have model properties created as an enumeration, make sure the column has a datatype of int and add text to the description in the format enum[NameOfEnum].  This text can be anywhere in the description.  Because EF does not natively support enums the models will be generated with two properties to support each enum field.  Below is an example of how an enum field is generated</w:delText>
        </w:r>
        <w:r w:rsidDel="00A9765F">
          <w:delText>.</w:delText>
        </w:r>
      </w:del>
    </w:p>
    <w:p w:rsidR="00591221" w:rsidDel="00A9765F" w:rsidRDefault="007B491E">
      <w:pPr>
        <w:pStyle w:val="CodeBlock"/>
        <w:rPr>
          <w:del w:id="147" w:author="Nick Airdo" w:date="2012-11-08T08:48:00Z"/>
        </w:rPr>
      </w:pPr>
      <w:del w:id="148" w:author="Nick Airdo" w:date="2012-11-08T08:48:00Z">
        <w:r w:rsidDel="00A9765F">
          <w:delText xml:space="preserve">[DataMember(Name = "DisplayInNavWhen")]   </w:delText>
        </w:r>
      </w:del>
    </w:p>
    <w:p w:rsidR="00591221" w:rsidDel="00A9765F" w:rsidRDefault="007B491E">
      <w:pPr>
        <w:pStyle w:val="CodeBlock"/>
        <w:rPr>
          <w:del w:id="149" w:author="Nick Airdo" w:date="2012-11-08T08:48:00Z"/>
        </w:rPr>
      </w:pPr>
      <w:del w:id="150" w:author="Nick Airdo" w:date="2012-11-08T08:48:00Z">
        <w:r w:rsidDel="00A9765F">
          <w:delText>internal int DisplayInNavWhenInternal { get; set; }</w:delText>
        </w:r>
        <w:r w:rsidR="008623F0" w:rsidDel="00A9765F">
          <w:br/>
        </w:r>
      </w:del>
    </w:p>
    <w:p w:rsidR="00591221" w:rsidDel="00A9765F" w:rsidRDefault="007B491E">
      <w:pPr>
        <w:pStyle w:val="CodeBlock"/>
        <w:rPr>
          <w:del w:id="151" w:author="Nick Airdo" w:date="2012-11-08T08:48:00Z"/>
        </w:rPr>
      </w:pPr>
      <w:del w:id="152" w:author="Nick Airdo" w:date="2012-11-08T08:48:00Z">
        <w:r w:rsidDel="00A9765F">
          <w:delText>[NotMapped]public DisplayInNavWhen DisplayInNavWhen</w:delText>
        </w:r>
      </w:del>
    </w:p>
    <w:p w:rsidR="00591221" w:rsidDel="00A9765F" w:rsidRDefault="007B491E">
      <w:pPr>
        <w:pStyle w:val="CodeBlock"/>
        <w:rPr>
          <w:del w:id="153" w:author="Nick Airdo" w:date="2012-11-08T08:48:00Z"/>
        </w:rPr>
      </w:pPr>
      <w:del w:id="154" w:author="Nick Airdo" w:date="2012-11-08T08:48:00Z">
        <w:r w:rsidDel="00A9765F">
          <w:delText>{</w:delText>
        </w:r>
      </w:del>
    </w:p>
    <w:p w:rsidR="00591221" w:rsidDel="00A9765F" w:rsidRDefault="007B491E">
      <w:pPr>
        <w:pStyle w:val="CodeBlock"/>
        <w:rPr>
          <w:del w:id="155" w:author="Nick Airdo" w:date="2012-11-08T08:48:00Z"/>
        </w:rPr>
      </w:pPr>
      <w:del w:id="156" w:author="Nick Airdo" w:date="2012-11-08T08:48:00Z">
        <w:r w:rsidDel="00A9765F">
          <w:delText xml:space="preserve">    get { return (DisplayInNavWhen)this.DisplayInNavWhenInternal; }</w:delText>
        </w:r>
      </w:del>
    </w:p>
    <w:p w:rsidR="00591221" w:rsidDel="00A9765F" w:rsidRDefault="007B491E">
      <w:pPr>
        <w:pStyle w:val="CodeBlock"/>
        <w:rPr>
          <w:del w:id="157" w:author="Nick Airdo" w:date="2012-11-08T08:48:00Z"/>
        </w:rPr>
      </w:pPr>
      <w:del w:id="158" w:author="Nick Airdo" w:date="2012-11-08T08:48:00Z">
        <w:r w:rsidDel="00A9765F">
          <w:delText xml:space="preserve">    set { this.DisplayInNavWhenInternal = (int)value; }</w:delText>
        </w:r>
      </w:del>
    </w:p>
    <w:p w:rsidR="00591221" w:rsidDel="00A9765F" w:rsidRDefault="007B491E">
      <w:pPr>
        <w:pStyle w:val="CodeBlock"/>
        <w:rPr>
          <w:del w:id="159" w:author="Nick Airdo" w:date="2012-11-08T08:48:00Z"/>
        </w:rPr>
      </w:pPr>
      <w:del w:id="160" w:author="Nick Airdo" w:date="2012-11-08T08:48:00Z">
        <w:r w:rsidDel="00A9765F">
          <w:delText>}</w:delText>
        </w:r>
      </w:del>
    </w:p>
    <w:p w:rsidR="001135AE" w:rsidRDefault="001135AE" w:rsidP="001135AE">
      <w:pPr>
        <w:pStyle w:val="Heading2"/>
      </w:pPr>
      <w:bookmarkStart w:id="161" w:name="_Toc331284649"/>
      <w:r>
        <w:t>Helper Methods</w:t>
      </w:r>
      <w:bookmarkEnd w:id="161"/>
    </w:p>
    <w:p w:rsidR="001135AE" w:rsidDel="00A9765F" w:rsidRDefault="001135AE" w:rsidP="001135AE">
      <w:pPr>
        <w:pStyle w:val="NormalWeb"/>
        <w:rPr>
          <w:del w:id="162" w:author="Nick Airdo" w:date="2012-11-08T08:48:00Z"/>
        </w:rPr>
      </w:pPr>
      <w:del w:id="163" w:author="Nick Airdo" w:date="2012-11-08T08:48:00Z">
        <w:r w:rsidDel="00A9765F">
          <w:delText>There are several</w:delText>
        </w:r>
        <w:r w:rsidR="00DD550F" w:rsidDel="00A9765F">
          <w:delText xml:space="preserve"> useful</w:delText>
        </w:r>
        <w:r w:rsidDel="00A9765F">
          <w:delText xml:space="preserve"> classes/methods in the </w:delText>
        </w:r>
        <w:r w:rsidR="004275D0" w:rsidDel="00A9765F">
          <w:delText>Rock</w:delText>
        </w:r>
        <w:r w:rsidDel="00A9765F">
          <w:delText xml:space="preserve"> project </w:delText>
        </w:r>
        <w:r w:rsidR="00DD550F" w:rsidDel="00A9765F">
          <w:delText>you may want to become familiar with.</w:delText>
        </w:r>
      </w:del>
    </w:p>
    <w:p w:rsidR="001135AE" w:rsidDel="00A9765F" w:rsidRDefault="001135AE" w:rsidP="001135AE">
      <w:pPr>
        <w:pStyle w:val="Heading3"/>
        <w:rPr>
          <w:del w:id="164" w:author="Nick Airdo" w:date="2012-11-08T08:48:00Z"/>
        </w:rPr>
      </w:pPr>
      <w:del w:id="165" w:author="Nick Airdo" w:date="2012-11-08T08:48:00Z">
        <w:r w:rsidDel="00A9765F">
          <w:delText>Rock.Reflection</w:delText>
        </w:r>
      </w:del>
    </w:p>
    <w:p w:rsidR="001135AE" w:rsidDel="00A9765F" w:rsidRDefault="001135AE" w:rsidP="001135AE">
      <w:pPr>
        <w:pStyle w:val="NormalWeb"/>
        <w:rPr>
          <w:del w:id="166" w:author="Nick Airdo" w:date="2012-11-08T08:48:00Z"/>
        </w:rPr>
      </w:pPr>
      <w:del w:id="167" w:author="Nick Airdo" w:date="2012-11-08T08:48:00Z">
        <w:r w:rsidDel="00A9765F">
          <w:rPr>
            <w:rStyle w:val="Strong"/>
          </w:rPr>
          <w:delText>FindTypes()</w:delText>
        </w:r>
        <w:r w:rsidDel="00A9765F">
          <w:delText xml:space="preserve"> – Static method that will return a sorted dictionary object of all types that inherit from a specified base type. Will search through the </w:delText>
        </w:r>
        <w:r w:rsidR="004275D0" w:rsidDel="00A9765F">
          <w:delText>Rock</w:delText>
        </w:r>
        <w:r w:rsidDel="00A9765F">
          <w:delText>.dll and any other dll in the same folder (web/bin) that have a pattern of Rock.*.dll</w:delText>
        </w:r>
      </w:del>
    </w:p>
    <w:p w:rsidR="001135AE" w:rsidRPr="001135AE" w:rsidDel="00A9765F" w:rsidRDefault="001135AE" w:rsidP="00A01B63">
      <w:pPr>
        <w:pStyle w:val="NormalWeb"/>
        <w:rPr>
          <w:del w:id="168" w:author="Nick Airdo" w:date="2012-11-08T08:48:00Z"/>
        </w:rPr>
      </w:pPr>
      <w:del w:id="169" w:author="Nick Airdo" w:date="2012-11-08T08:48:00Z">
        <w:r w:rsidDel="00A9765F">
          <w:rPr>
            <w:rStyle w:val="Strong"/>
          </w:rPr>
          <w:delText>ClassName()</w:delText>
        </w:r>
        <w:r w:rsidDel="00A9765F">
          <w:delText xml:space="preserve"> – Static method that will return the [Description] attribute value of a given class type, or the class name if the attribute does not exist</w:delText>
        </w:r>
        <w:r w:rsidR="003D2C31" w:rsidDel="00A9765F">
          <w:delText>.</w:delText>
        </w:r>
      </w:del>
    </w:p>
    <w:p w:rsidR="007B491E" w:rsidRDefault="00025EDF" w:rsidP="00025EDF">
      <w:pPr>
        <w:pStyle w:val="Heading3"/>
      </w:pPr>
      <w:proofErr w:type="spellStart"/>
      <w:r>
        <w:t>Misc</w:t>
      </w:r>
      <w:proofErr w:type="spellEnd"/>
    </w:p>
    <w:p w:rsidR="007B491E" w:rsidRDefault="007B491E" w:rsidP="007B491E">
      <w:r>
        <w:t xml:space="preserve">When creating new classes for the </w:t>
      </w:r>
      <w:r w:rsidR="004275D0">
        <w:t>Rock framework</w:t>
      </w:r>
      <w:r>
        <w:t xml:space="preserve"> or some other 3</w:t>
      </w:r>
      <w:r w:rsidRPr="00184A92">
        <w:rPr>
          <w:vertAlign w:val="superscript"/>
        </w:rPr>
        <w:t>rd</w:t>
      </w:r>
      <w:r>
        <w:t xml:space="preserve"> party framework layer that uses EF, keep in mind the following:</w:t>
      </w:r>
    </w:p>
    <w:p w:rsidR="007B491E" w:rsidRDefault="007B491E" w:rsidP="007B491E">
      <w:pPr>
        <w:pStyle w:val="ListParagraph"/>
        <w:numPr>
          <w:ilvl w:val="0"/>
          <w:numId w:val="44"/>
        </w:numPr>
      </w:pPr>
      <w:r>
        <w:t>Use “</w:t>
      </w:r>
      <w:r w:rsidRPr="00430AFE">
        <w:t>[</w:t>
      </w:r>
      <w:proofErr w:type="gramStart"/>
      <w:r w:rsidRPr="00430AFE">
        <w:t>Table(</w:t>
      </w:r>
      <w:proofErr w:type="gramEnd"/>
      <w:r w:rsidRPr="00430AFE">
        <w:t xml:space="preserve"> "</w:t>
      </w:r>
      <w:r w:rsidRPr="007B491E">
        <w:rPr>
          <w:i/>
        </w:rPr>
        <w:t>&lt;TABLENAME&gt;</w:t>
      </w:r>
      <w:r w:rsidRPr="00430AFE">
        <w:t>" )]</w:t>
      </w:r>
      <w:r>
        <w:t>” to specify the name of your class’s persistence table.</w:t>
      </w:r>
    </w:p>
    <w:p w:rsidR="007B491E" w:rsidRDefault="007B491E" w:rsidP="007B491E">
      <w:pPr>
        <w:pStyle w:val="ListParagraph"/>
        <w:numPr>
          <w:ilvl w:val="0"/>
          <w:numId w:val="44"/>
        </w:numPr>
      </w:pPr>
      <w:r>
        <w:t>Add the “[</w:t>
      </w:r>
      <w:proofErr w:type="spellStart"/>
      <w:r>
        <w:t>NotMapped</w:t>
      </w:r>
      <w:proofErr w:type="spellEnd"/>
      <w:r>
        <w:t>]” attribute on any properties that are not mapped to a column in the database.</w:t>
      </w:r>
    </w:p>
    <w:p w:rsidR="00CF5B47" w:rsidRPr="00456BB1" w:rsidDel="00A9765F" w:rsidRDefault="00CF5B47" w:rsidP="00456BB1">
      <w:pPr>
        <w:pStyle w:val="Heading2"/>
        <w:rPr>
          <w:del w:id="170" w:author="Nick Airdo" w:date="2012-11-08T08:48:00Z"/>
          <w:rStyle w:val="Heading2Char"/>
          <w:b/>
          <w:caps/>
          <w:shd w:val="clear" w:color="auto" w:fill="auto"/>
          <w:rPrChange w:id="171" w:author="Nick Airdo" w:date="2012-07-28T22:05:00Z">
            <w:rPr>
              <w:del w:id="172" w:author="Nick Airdo" w:date="2012-11-08T08:48:00Z"/>
              <w:rStyle w:val="Heading2Char"/>
              <w:rFonts w:ascii="Consolas" w:hAnsi="Consolas" w:cs="Consolas"/>
              <w:b/>
              <w:caps/>
              <w:noProof/>
              <w:sz w:val="16"/>
              <w:szCs w:val="16"/>
            </w:rPr>
          </w:rPrChange>
        </w:rPr>
      </w:pPr>
      <w:bookmarkStart w:id="173" w:name="_Toc331284650"/>
      <w:del w:id="174" w:author="Nick Airdo" w:date="2012-11-08T08:48:00Z">
        <w:r w:rsidRPr="00456BB1" w:rsidDel="00A9765F">
          <w:rPr>
            <w:rStyle w:val="Heading2Char"/>
            <w:shd w:val="clear" w:color="auto" w:fill="auto"/>
            <w:rPrChange w:id="175" w:author="Nick Airdo" w:date="2012-07-28T22:05:00Z">
              <w:rPr>
                <w:rStyle w:val="Heading2Char"/>
                <w:color w:val="C0C0C1"/>
                <w:kern w:val="28"/>
              </w:rPr>
            </w:rPrChange>
          </w:rPr>
          <w:delText>Entity Change Logging</w:delText>
        </w:r>
        <w:bookmarkEnd w:id="173"/>
      </w:del>
    </w:p>
    <w:p w:rsidR="00CF5B47" w:rsidDel="00A9765F" w:rsidRDefault="00CF5B47" w:rsidP="00CF5B47">
      <w:pPr>
        <w:rPr>
          <w:del w:id="176" w:author="Nick Airdo" w:date="2012-11-08T08:48:00Z"/>
        </w:rPr>
      </w:pPr>
      <w:del w:id="177" w:author="Nick Airdo" w:date="2012-11-08T08:48:00Z">
        <w:r w:rsidDel="00A9765F">
          <w:delText>If you would like to log or track changes made to your custom entities, you can use the “TrackChanges” decorator attribute on a model’s properties as seen in this example:</w:delText>
        </w:r>
      </w:del>
    </w:p>
    <w:p w:rsidR="00CF5B47" w:rsidDel="00A9765F" w:rsidRDefault="00CF5B47" w:rsidP="00CF5B47">
      <w:pPr>
        <w:rPr>
          <w:del w:id="178" w:author="Nick Airdo" w:date="2012-11-08T08:48:00Z"/>
        </w:rPr>
      </w:pPr>
      <w:del w:id="179" w:author="Nick Airdo" w:date="2012-11-08T08:48:00Z">
        <w:r w:rsidDel="00A9765F">
          <w:lastRenderedPageBreak/>
          <w:delText xml:space="preserve"> </w:delText>
        </w:r>
        <w:r w:rsidDel="00A9765F">
          <w:object w:dxaOrig="9360" w:dyaOrig="4065">
            <v:shape id="_x0000_i1026" type="#_x0000_t75" style="width:468.45pt;height:203.1pt" o:ole="">
              <v:imagedata r:id="rId32" o:title=""/>
            </v:shape>
            <o:OLEObject Type="Embed" ProgID="Word.OpenDocumentText.12" ShapeID="_x0000_i1026" DrawAspect="Content" ObjectID="_1413874454" r:id="rId33"/>
          </w:object>
        </w:r>
        <w:r w:rsidDel="00A9765F">
          <w:delText>When the Save() method is called, the framework will automatically log any changes that were made to that property to the coreEntityChange table:</w:delText>
        </w:r>
      </w:del>
    </w:p>
    <w:p w:rsidR="00CF5B47" w:rsidDel="00A9765F" w:rsidRDefault="00CF5B47" w:rsidP="00CF5B47">
      <w:pPr>
        <w:rPr>
          <w:del w:id="180" w:author="Nick Airdo" w:date="2012-11-08T08:48:00Z"/>
        </w:rPr>
      </w:pPr>
      <w:del w:id="181" w:author="Nick Airdo" w:date="2012-11-08T08:48:00Z">
        <w:r w:rsidDel="00A9765F">
          <w:rPr>
            <w:noProof/>
            <w:lang w:bidi="ar-SA"/>
            <w:rPrChange w:id="182">
              <w:rPr>
                <w:caps/>
                <w:noProof/>
                <w:color w:val="C0C0C1"/>
                <w:spacing w:val="10"/>
                <w:kern w:val="28"/>
                <w:sz w:val="52"/>
                <w:szCs w:val="52"/>
                <w:lang w:bidi="ar-SA"/>
              </w:rPr>
            </w:rPrChange>
          </w:rPr>
          <w:drawing>
            <wp:inline distT="0" distB="0" distL="0" distR="0" wp14:anchorId="7B8096F5" wp14:editId="0F2C4146">
              <wp:extent cx="5567045" cy="1223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67045" cy="1223645"/>
                      </a:xfrm>
                      <a:prstGeom prst="rect">
                        <a:avLst/>
                      </a:prstGeom>
                      <a:noFill/>
                      <a:ln>
                        <a:noFill/>
                      </a:ln>
                    </pic:spPr>
                  </pic:pic>
                </a:graphicData>
              </a:graphic>
            </wp:inline>
          </w:drawing>
        </w:r>
        <w:r w:rsidDel="00A9765F">
          <w:delText xml:space="preserve"> </w:delText>
        </w:r>
      </w:del>
    </w:p>
    <w:p w:rsidR="00333C6A" w:rsidDel="00A9765F" w:rsidRDefault="00333C6A" w:rsidP="007B6A55">
      <w:pPr>
        <w:pStyle w:val="Heading1"/>
        <w:rPr>
          <w:del w:id="183" w:author="Nick Airdo" w:date="2012-11-08T08:48:00Z"/>
        </w:rPr>
      </w:pPr>
      <w:bookmarkStart w:id="184" w:name="_Toc331284651"/>
      <w:del w:id="185" w:author="Nick Airdo" w:date="2012-11-08T08:48:00Z">
        <w:r w:rsidDel="00A9765F">
          <w:lastRenderedPageBreak/>
          <w:delText>Developing Custom Blocks</w:delText>
        </w:r>
        <w:bookmarkEnd w:id="184"/>
      </w:del>
    </w:p>
    <w:p w:rsidR="00D65046" w:rsidDel="00A9765F" w:rsidRDefault="00D65046" w:rsidP="00A01B63">
      <w:pPr>
        <w:pStyle w:val="Heading2"/>
        <w:rPr>
          <w:del w:id="186" w:author="Nick Airdo" w:date="2012-11-08T08:48:00Z"/>
        </w:rPr>
      </w:pPr>
      <w:bookmarkStart w:id="187" w:name="_Ref309557588"/>
      <w:bookmarkStart w:id="188" w:name="_Toc331284652"/>
      <w:del w:id="189" w:author="Nick Airdo" w:date="2012-11-08T08:48:00Z">
        <w:r w:rsidDel="00A9765F">
          <w:delText>Block Instance Properties (BIP)</w:delText>
        </w:r>
        <w:bookmarkEnd w:id="187"/>
        <w:bookmarkEnd w:id="188"/>
      </w:del>
    </w:p>
    <w:p w:rsidR="00D65046" w:rsidDel="00A9765F" w:rsidRDefault="00D65046" w:rsidP="00D65046">
      <w:pPr>
        <w:rPr>
          <w:del w:id="190" w:author="Nick Airdo" w:date="2012-11-08T08:48:00Z"/>
        </w:rPr>
      </w:pPr>
      <w:del w:id="191" w:author="Nick Airdo" w:date="2012-11-08T08:48:00Z">
        <w:r w:rsidDel="00A9765F">
          <w:delText>When a Block class is decorated with a “BlockInstanceProperty” attribute, instances of the Block can store a</w:delText>
        </w:r>
        <w:r w:rsidR="00884D25" w:rsidDel="00A9765F">
          <w:delText>n</w:delText>
        </w:r>
        <w:r w:rsidDel="00A9765F">
          <w:delText xml:space="preserve"> </w:delText>
        </w:r>
        <w:r w:rsidR="00884D25" w:rsidDel="00A9765F">
          <w:delText xml:space="preserve">admin </w:delText>
        </w:r>
        <w:r w:rsidDel="00A9765F">
          <w:delText xml:space="preserve">provided value for the property.  For example, </w:delText>
        </w:r>
        <w:r w:rsidR="00884D25" w:rsidDel="00A9765F">
          <w:delText xml:space="preserve">a </w:delText>
        </w:r>
        <w:r w:rsidDel="00A9765F">
          <w:delText xml:space="preserve">‘Root Page’ block instance property </w:delText>
        </w:r>
        <w:r w:rsidR="00884D25" w:rsidDel="00A9765F">
          <w:delText xml:space="preserve">might </w:delText>
        </w:r>
        <w:r w:rsidDel="00A9765F">
          <w:delText xml:space="preserve">be found on a Block </w:delText>
        </w:r>
        <w:r w:rsidR="004D021D" w:rsidDel="00A9765F">
          <w:delText>(</w:delText>
        </w:r>
        <w:r w:rsidDel="00A9765F">
          <w:delText>whose purpose is to generate navigation</w:delText>
        </w:r>
        <w:r w:rsidR="004D021D" w:rsidDel="00A9765F">
          <w:delText>) to</w:delText>
        </w:r>
        <w:r w:rsidDel="00A9765F">
          <w:delText xml:space="preserve"> store the value of a page</w:delText>
        </w:r>
        <w:r w:rsidR="004D021D" w:rsidDel="00A9765F">
          <w:delText xml:space="preserve"> id</w:delText>
        </w:r>
        <w:r w:rsidDel="00A9765F">
          <w:delText>.</w:delText>
        </w:r>
      </w:del>
    </w:p>
    <w:p w:rsidR="00D65046" w:rsidDel="00A9765F" w:rsidRDefault="00D65046" w:rsidP="00D65046">
      <w:pPr>
        <w:pStyle w:val="CodeBlock"/>
        <w:rPr>
          <w:del w:id="192" w:author="Nick Airdo" w:date="2012-11-08T08:48:00Z"/>
          <w:rFonts w:eastAsia="Times New Roman"/>
          <w:lang w:bidi="ar-SA"/>
        </w:rPr>
      </w:pPr>
      <w:del w:id="193" w:author="Nick Airdo" w:date="2012-11-08T08:48:00Z">
        <w:r w:rsidRPr="00A412CD" w:rsidDel="00A9765F">
          <w:rPr>
            <w:rFonts w:eastAsia="Times New Roman"/>
            <w:lang w:bidi="ar-SA"/>
          </w:rPr>
          <w:delText>[BlockInstanceProperty( "Root Page", "The root page to use for the </w:delText>
        </w:r>
        <w:r w:rsidDel="00A9765F">
          <w:rPr>
            <w:rFonts w:eastAsia="Times New Roman"/>
            <w:lang w:bidi="ar-SA"/>
          </w:rPr>
          <w:delText>navigation</w:delText>
        </w:r>
        <w:r w:rsidRPr="00A412CD" w:rsidDel="00A9765F">
          <w:rPr>
            <w:rFonts w:eastAsia="Times New Roman"/>
            <w:lang w:bidi="ar-SA"/>
          </w:rPr>
          <w:delText>" )]</w:delText>
        </w:r>
      </w:del>
    </w:p>
    <w:p w:rsidR="00D65046" w:rsidDel="00A9765F" w:rsidRDefault="00D65046" w:rsidP="00D65046">
      <w:pPr>
        <w:rPr>
          <w:del w:id="194" w:author="Nick Airdo" w:date="2012-11-08T08:48:00Z"/>
        </w:rPr>
      </w:pPr>
      <w:del w:id="195" w:author="Nick Airdo" w:date="2012-11-08T08:48:00Z">
        <w:r w:rsidDel="00A9765F">
          <w:delText xml:space="preserve">In this case a simple textbox is used to collect the value from the </w:delText>
        </w:r>
        <w:r w:rsidR="004D021D" w:rsidDel="00A9765F">
          <w:delText>administrator</w:delText>
        </w:r>
        <w:r w:rsidDel="00A9765F">
          <w:delText>; however other field types can be specified to control this aspect in addition to specifying a default value for the BIP as shown here:</w:delText>
        </w:r>
      </w:del>
    </w:p>
    <w:p w:rsidR="00D65046" w:rsidDel="00A9765F" w:rsidRDefault="00D65046" w:rsidP="00D65046">
      <w:pPr>
        <w:pStyle w:val="CodeBlock"/>
        <w:rPr>
          <w:del w:id="196" w:author="Nick Airdo" w:date="2012-11-08T08:48:00Z"/>
          <w:rFonts w:eastAsia="Times New Roman"/>
          <w:lang w:bidi="ar-SA"/>
        </w:rPr>
      </w:pPr>
      <w:del w:id="197" w:author="Nick Airdo" w:date="2012-11-08T08:48:00Z">
        <w:r w:rsidRPr="00933BC9" w:rsidDel="00A9765F">
          <w:rPr>
            <w:rFonts w:eastAsia="Times New Roman"/>
            <w:lang w:bidi="ar-SA"/>
          </w:rPr>
          <w:delText>BlockInstancePropertyAttribute( </w:delText>
        </w:r>
        <w:r w:rsidRPr="00933BC9" w:rsidDel="00A9765F">
          <w:rPr>
            <w:rFonts w:eastAsia="Times New Roman"/>
            <w:color w:val="0000FF"/>
            <w:lang w:bidi="ar-SA"/>
          </w:rPr>
          <w:delText>string</w:delText>
        </w:r>
        <w:r w:rsidRPr="00933BC9" w:rsidDel="00A9765F">
          <w:rPr>
            <w:rFonts w:eastAsia="Times New Roman"/>
            <w:lang w:bidi="ar-SA"/>
          </w:rPr>
          <w:delText> name, </w:delText>
        </w:r>
        <w:r w:rsidRPr="00933BC9" w:rsidDel="00A9765F">
          <w:rPr>
            <w:rFonts w:eastAsia="Times New Roman"/>
            <w:color w:val="0000FF"/>
            <w:lang w:bidi="ar-SA"/>
          </w:rPr>
          <w:delText>string</w:delText>
        </w:r>
        <w:r w:rsidRPr="00933BC9" w:rsidDel="00A9765F">
          <w:rPr>
            <w:rFonts w:eastAsia="Times New Roman"/>
            <w:lang w:bidi="ar-SA"/>
          </w:rPr>
          <w:delText> key, </w:delText>
        </w:r>
        <w:r w:rsidRPr="00933BC9" w:rsidDel="00A9765F">
          <w:rPr>
            <w:rFonts w:eastAsia="Times New Roman"/>
            <w:color w:val="0000FF"/>
            <w:lang w:bidi="ar-SA"/>
          </w:rPr>
          <w:delText>string</w:delText>
        </w:r>
        <w:r w:rsidRPr="00933BC9" w:rsidDel="00A9765F">
          <w:rPr>
            <w:rFonts w:eastAsia="Times New Roman"/>
            <w:lang w:bidi="ar-SA"/>
          </w:rPr>
          <w:delText> description, </w:delText>
        </w:r>
        <w:r w:rsidRPr="00933BC9" w:rsidDel="00A9765F">
          <w:rPr>
            <w:rFonts w:eastAsia="Times New Roman"/>
            <w:color w:val="0000FF"/>
            <w:lang w:bidi="ar-SA"/>
          </w:rPr>
          <w:delText>string</w:delText>
        </w:r>
        <w:r w:rsidRPr="00933BC9" w:rsidDel="00A9765F">
          <w:rPr>
            <w:rFonts w:eastAsia="Times New Roman"/>
            <w:lang w:bidi="ar-SA"/>
          </w:rPr>
          <w:delText> defaultValue, </w:delText>
        </w:r>
        <w:r w:rsidRPr="00933BC9" w:rsidDel="00A9765F">
          <w:rPr>
            <w:rFonts w:eastAsia="Times New Roman"/>
            <w:color w:val="0000FF"/>
            <w:lang w:bidi="ar-SA"/>
          </w:rPr>
          <w:delText>string</w:delText>
        </w:r>
        <w:r w:rsidRPr="00933BC9" w:rsidDel="00A9765F">
          <w:rPr>
            <w:rFonts w:eastAsia="Times New Roman"/>
            <w:lang w:bidi="ar-SA"/>
          </w:rPr>
          <w:delText> fieldTypeAssembly, </w:delText>
        </w:r>
        <w:r w:rsidRPr="00933BC9" w:rsidDel="00A9765F">
          <w:rPr>
            <w:rFonts w:eastAsia="Times New Roman"/>
            <w:color w:val="0000FF"/>
            <w:lang w:bidi="ar-SA"/>
          </w:rPr>
          <w:delText>string</w:delText>
        </w:r>
        <w:r w:rsidRPr="00933BC9" w:rsidDel="00A9765F">
          <w:rPr>
            <w:rFonts w:eastAsia="Times New Roman"/>
            <w:lang w:bidi="ar-SA"/>
          </w:rPr>
          <w:delText> fieldTypeClass)</w:delText>
        </w:r>
      </w:del>
    </w:p>
    <w:p w:rsidR="00D65046" w:rsidDel="00A9765F" w:rsidRDefault="00884D25" w:rsidP="00D65046">
      <w:pPr>
        <w:rPr>
          <w:del w:id="198" w:author="Nick Airdo" w:date="2012-11-08T08:48:00Z"/>
        </w:rPr>
      </w:pPr>
      <w:del w:id="199" w:author="Nick Airdo" w:date="2012-11-08T08:48:00Z">
        <w:r w:rsidDel="00A9765F">
          <w:delText xml:space="preserve">There is </w:delText>
        </w:r>
        <w:r w:rsidR="004D021D" w:rsidDel="00A9765F">
          <w:delText>different</w:delText>
        </w:r>
        <w:r w:rsidDel="00A9765F">
          <w:delText xml:space="preserve"> kind of </w:delText>
        </w:r>
        <w:r w:rsidR="004D021D" w:rsidDel="00A9765F">
          <w:delText>configurable property,</w:delText>
        </w:r>
        <w:r w:rsidDel="00A9765F">
          <w:delText xml:space="preserve"> called </w:delText>
        </w:r>
        <w:r w:rsidRPr="00706A64" w:rsidDel="00A9765F">
          <w:rPr>
            <w:b/>
          </w:rPr>
          <w:delText xml:space="preserve">Global </w:delText>
        </w:r>
        <w:r w:rsidR="001D1043" w:rsidDel="00A9765F">
          <w:rPr>
            <w:b/>
          </w:rPr>
          <w:delText>Attributes</w:delText>
        </w:r>
        <w:r w:rsidR="004D021D" w:rsidDel="00A9765F">
          <w:delText>,</w:delText>
        </w:r>
        <w:r w:rsidDel="00A9765F">
          <w:delText xml:space="preserve"> whi</w:delText>
        </w:r>
        <w:r w:rsidR="004D021D" w:rsidDel="00A9765F">
          <w:delText xml:space="preserve">ch are </w:delText>
        </w:r>
        <w:r w:rsidR="004D021D" w:rsidRPr="00706A64" w:rsidDel="00A9765F">
          <w:rPr>
            <w:i/>
          </w:rPr>
          <w:delText>not block instance specific</w:delText>
        </w:r>
        <w:r w:rsidR="004D021D" w:rsidDel="00A9765F">
          <w:delText xml:space="preserve"> but instead are used to store configurable values for </w:delText>
        </w:r>
        <w:r w:rsidR="004D021D" w:rsidRPr="00706A64" w:rsidDel="00A9765F">
          <w:rPr>
            <w:i/>
          </w:rPr>
          <w:delText>any and all</w:delText>
        </w:r>
        <w:r w:rsidR="004D021D" w:rsidDel="00A9765F">
          <w:delText xml:space="preserve"> blocks and code (</w:delText>
        </w:r>
        <w:r w:rsidR="000944A7" w:rsidDel="00A9765F">
          <w:fldChar w:fldCharType="begin"/>
        </w:r>
        <w:r w:rsidR="000944A7" w:rsidDel="00A9765F">
          <w:delInstrText xml:space="preserve"> HYPERLINK \l "_RockJobSchedulerService" </w:delInstrText>
        </w:r>
        <w:r w:rsidR="000944A7" w:rsidDel="00A9765F">
          <w:fldChar w:fldCharType="separate"/>
        </w:r>
        <w:r w:rsidR="004D021D" w:rsidRPr="004D021D" w:rsidDel="00A9765F">
          <w:rPr>
            <w:rStyle w:val="Hyperlink"/>
          </w:rPr>
          <w:delText>Jobs</w:delText>
        </w:r>
        <w:r w:rsidR="000944A7" w:rsidDel="00A9765F">
          <w:rPr>
            <w:rStyle w:val="Hyperlink"/>
          </w:rPr>
          <w:fldChar w:fldCharType="end"/>
        </w:r>
        <w:r w:rsidR="004D021D" w:rsidDel="00A9765F">
          <w:delText xml:space="preserve">, </w:delText>
        </w:r>
        <w:r w:rsidR="000944A7" w:rsidDel="00A9765F">
          <w:fldChar w:fldCharType="begin"/>
        </w:r>
        <w:r w:rsidR="000944A7" w:rsidDel="00A9765F">
          <w:delInstrText xml:space="preserve"> HYPERLINK \l "_Transactions" </w:delInstrText>
        </w:r>
        <w:r w:rsidR="000944A7" w:rsidDel="00A9765F">
          <w:fldChar w:fldCharType="separate"/>
        </w:r>
        <w:r w:rsidR="004D021D" w:rsidRPr="004D021D" w:rsidDel="00A9765F">
          <w:rPr>
            <w:rStyle w:val="Hyperlink"/>
          </w:rPr>
          <w:delText>Transactions</w:delText>
        </w:r>
        <w:r w:rsidR="000944A7" w:rsidDel="00A9765F">
          <w:rPr>
            <w:rStyle w:val="Hyperlink"/>
          </w:rPr>
          <w:fldChar w:fldCharType="end"/>
        </w:r>
        <w:r w:rsidR="004D021D" w:rsidDel="00A9765F">
          <w:delText xml:space="preserve">, etc.). </w:delText>
        </w:r>
        <w:r w:rsidDel="00A9765F">
          <w:delText xml:space="preserve"> </w:delText>
        </w:r>
        <w:r w:rsidR="004D021D" w:rsidDel="00A9765F">
          <w:delText>See the</w:delText>
        </w:r>
        <w:r w:rsidR="005426A1" w:rsidDel="00A9765F">
          <w:delText xml:space="preserve"> </w:delText>
        </w:r>
        <w:r w:rsidR="005426A1" w:rsidDel="00A9765F">
          <w:fldChar w:fldCharType="begin"/>
        </w:r>
        <w:r w:rsidR="005426A1" w:rsidDel="00A9765F">
          <w:delInstrText xml:space="preserve"> REF _Ref319661510 \h </w:delInstrText>
        </w:r>
        <w:r w:rsidR="005426A1" w:rsidDel="00A9765F">
          <w:fldChar w:fldCharType="separate"/>
        </w:r>
        <w:r w:rsidR="00523A33" w:rsidDel="00A9765F">
          <w:delText>Global Attributes</w:delText>
        </w:r>
        <w:r w:rsidR="005426A1" w:rsidDel="00A9765F">
          <w:fldChar w:fldCharType="end"/>
        </w:r>
        <w:r w:rsidR="004D021D" w:rsidDel="00A9765F">
          <w:delText xml:space="preserve"> section for more information about these settings.</w:delText>
        </w:r>
      </w:del>
    </w:p>
    <w:p w:rsidR="00D65046" w:rsidDel="00A9765F" w:rsidRDefault="00D65046" w:rsidP="00A01B63">
      <w:pPr>
        <w:pStyle w:val="Heading2"/>
        <w:rPr>
          <w:del w:id="200" w:author="Nick Airdo" w:date="2012-11-08T08:48:00Z"/>
        </w:rPr>
      </w:pPr>
      <w:bookmarkStart w:id="201" w:name="_Toc331284653"/>
      <w:del w:id="202" w:author="Nick Airdo" w:date="2012-11-08T08:48:00Z">
        <w:r w:rsidDel="00A9765F">
          <w:delText>Relative Paths</w:delText>
        </w:r>
        <w:bookmarkEnd w:id="201"/>
      </w:del>
    </w:p>
    <w:p w:rsidR="00D65046" w:rsidDel="00A9765F" w:rsidRDefault="00D65046" w:rsidP="00D65046">
      <w:pPr>
        <w:rPr>
          <w:del w:id="203" w:author="Nick Airdo" w:date="2012-11-08T08:48:00Z"/>
        </w:rPr>
      </w:pPr>
      <w:del w:id="204" w:author="Nick Airdo" w:date="2012-11-08T08:48:00Z">
        <w:r w:rsidDel="00A9765F">
          <w:delText xml:space="preserve">Both </w:delText>
        </w:r>
        <w:r w:rsidRPr="00591221" w:rsidDel="00A9765F">
          <w:delText>the cmsBlock and the cmsPage objects have a public “ThemePath” property that can be used in either a block or template file to get the resolved path to the current theme folder. Here’s an example of how to use this property:</w:delText>
        </w:r>
      </w:del>
    </w:p>
    <w:p w:rsidR="00D65046" w:rsidDel="00A9765F" w:rsidRDefault="00D65046" w:rsidP="00D65046">
      <w:pPr>
        <w:rPr>
          <w:del w:id="205" w:author="Nick Airdo" w:date="2012-11-08T08:48:00Z"/>
        </w:rPr>
      </w:pPr>
      <w:del w:id="206" w:author="Nick Airdo" w:date="2012-11-08T08:48:00Z">
        <w:r w:rsidRPr="00591221" w:rsidDel="00A9765F">
          <w:rPr>
            <w:b/>
          </w:rPr>
          <w:delText>Markup</w:delText>
        </w:r>
        <w:r w:rsidDel="00A9765F">
          <w:delText xml:space="preserve"> – </w:delText>
        </w:r>
        <w:r w:rsidRPr="00591221" w:rsidDel="00A9765F">
          <w:rPr>
            <w:rFonts w:ascii="Consolas" w:hAnsi="Consolas" w:cs="Consolas"/>
            <w:sz w:val="16"/>
            <w:szCs w:val="16"/>
          </w:rPr>
          <w:delText>src=‘&lt;%= ThemePath %&gt;/Images/avatar.gif’</w:delText>
        </w:r>
      </w:del>
    </w:p>
    <w:p w:rsidR="00D65046" w:rsidDel="00A9765F" w:rsidRDefault="00D65046" w:rsidP="00D65046">
      <w:pPr>
        <w:rPr>
          <w:del w:id="207" w:author="Nick Airdo" w:date="2012-11-08T08:48:00Z"/>
        </w:rPr>
      </w:pPr>
      <w:del w:id="208" w:author="Nick Airdo" w:date="2012-11-08T08:48:00Z">
        <w:r w:rsidRPr="00591221" w:rsidDel="00A9765F">
          <w:rPr>
            <w:b/>
          </w:rPr>
          <w:delText>Code Behind</w:delText>
        </w:r>
        <w:r w:rsidDel="00A9765F">
          <w:delText xml:space="preserve"> – </w:delText>
        </w:r>
        <w:r w:rsidRPr="00DB771A" w:rsidDel="00A9765F">
          <w:rPr>
            <w:rFonts w:ascii="Consolas" w:hAnsi="Consolas" w:cs="Consolas"/>
            <w:sz w:val="16"/>
            <w:szCs w:val="16"/>
          </w:rPr>
          <w:delText>myImg.ImageUrl = ThemePath + “/Images/avatar.gif”;</w:delText>
        </w:r>
      </w:del>
    </w:p>
    <w:p w:rsidR="00D65046" w:rsidDel="00A9765F" w:rsidRDefault="00D65046" w:rsidP="00D65046">
      <w:pPr>
        <w:rPr>
          <w:del w:id="209" w:author="Nick Airdo" w:date="2012-11-08T08:48:00Z"/>
        </w:rPr>
      </w:pPr>
      <w:del w:id="210" w:author="Nick Airdo" w:date="2012-11-08T08:48:00Z">
        <w:r w:rsidDel="00A9765F">
          <w:delText>If trying to reference a resource that is not in the theme folder, you can use the ResolveUrl() property of the System.Web.UI.Control object. For example:</w:delText>
        </w:r>
      </w:del>
    </w:p>
    <w:p w:rsidR="00D65046" w:rsidRPr="00591221" w:rsidDel="00A9765F" w:rsidRDefault="00D65046" w:rsidP="00D65046">
      <w:pPr>
        <w:pStyle w:val="CodeBlock"/>
        <w:rPr>
          <w:del w:id="211" w:author="Nick Airdo" w:date="2012-11-08T08:48:00Z"/>
        </w:rPr>
      </w:pPr>
      <w:del w:id="212" w:author="Nick Airdo" w:date="2012-11-08T08:48:00Z">
        <w:r w:rsidDel="00A9765F">
          <w:delText>&lt;link type=“text/css” rel=“stylesheet” href=“&lt;%# ResolveUrl(”~/CSS/reset-core.css") %&gt;" /&gt;</w:delText>
        </w:r>
      </w:del>
    </w:p>
    <w:p w:rsidR="00D65046" w:rsidDel="00A9765F" w:rsidRDefault="00D65046" w:rsidP="00A01B63">
      <w:pPr>
        <w:pStyle w:val="Heading2"/>
        <w:rPr>
          <w:del w:id="213" w:author="Nick Airdo" w:date="2012-11-08T08:48:00Z"/>
        </w:rPr>
      </w:pPr>
      <w:bookmarkStart w:id="214" w:name="_Toc331284654"/>
      <w:del w:id="215" w:author="Nick Airdo" w:date="2012-11-08T08:48:00Z">
        <w:r w:rsidDel="00A9765F">
          <w:delText>Adding to the Document Head</w:delText>
        </w:r>
        <w:bookmarkEnd w:id="214"/>
      </w:del>
    </w:p>
    <w:p w:rsidR="00D65046" w:rsidDel="00A9765F" w:rsidRDefault="00D65046" w:rsidP="00D65046">
      <w:pPr>
        <w:rPr>
          <w:del w:id="216" w:author="Nick Airdo" w:date="2012-11-08T08:48:00Z"/>
        </w:rPr>
      </w:pPr>
      <w:del w:id="217" w:author="Nick Airdo" w:date="2012-11-08T08:48:00Z">
        <w:r w:rsidDel="00A9765F">
          <w:delText>When a block needs to add a reference into the page Head for another asset (JavaScript, CSS, etc.) it should use one of these methods from the PageInstance class.  The path</w:delText>
        </w:r>
        <w:r w:rsidRPr="007F78E2" w:rsidDel="00A9765F">
          <w:delText xml:space="preserve"> should be relative to the layout template.</w:delText>
        </w:r>
      </w:del>
    </w:p>
    <w:p w:rsidR="00D65046" w:rsidDel="00A9765F" w:rsidRDefault="00D65046" w:rsidP="00D65046">
      <w:pPr>
        <w:rPr>
          <w:del w:id="218" w:author="Nick Airdo" w:date="2012-11-08T08:48:00Z"/>
        </w:rPr>
      </w:pPr>
      <w:del w:id="219" w:author="Nick Airdo" w:date="2012-11-08T08:48:00Z">
        <w:r w:rsidRPr="00D56381" w:rsidDel="00A9765F">
          <w:rPr>
            <w:b/>
          </w:rPr>
          <w:delText>JavaScript</w:delText>
        </w:r>
        <w:r w:rsidDel="00A9765F">
          <w:delText xml:space="preserve"> - PageInstance.AddScriptLink( this.Page, “../../../scripts/ckeditor/ckeditor.js” );</w:delText>
        </w:r>
      </w:del>
    </w:p>
    <w:p w:rsidR="00D65046" w:rsidDel="00A9765F" w:rsidRDefault="00D65046" w:rsidP="00D65046">
      <w:pPr>
        <w:rPr>
          <w:del w:id="220" w:author="Nick Airdo" w:date="2012-11-08T08:48:00Z"/>
        </w:rPr>
      </w:pPr>
      <w:del w:id="221" w:author="Nick Airdo" w:date="2012-11-08T08:48:00Z">
        <w:r w:rsidRPr="00D56381" w:rsidDel="00A9765F">
          <w:rPr>
            <w:b/>
          </w:rPr>
          <w:delText>CSS</w:delText>
        </w:r>
        <w:r w:rsidDel="00A9765F">
          <w:delText xml:space="preserve"> - PageInstance.AddCSSLink( this.Page, “../..//css/cms-core.css” );</w:delText>
        </w:r>
      </w:del>
    </w:p>
    <w:p w:rsidR="00D65046" w:rsidDel="00A9765F" w:rsidRDefault="00D65046" w:rsidP="00D65046">
      <w:pPr>
        <w:rPr>
          <w:del w:id="222" w:author="Nick Airdo" w:date="2012-11-08T08:48:00Z"/>
        </w:rPr>
      </w:pPr>
      <w:del w:id="223" w:author="Nick Airdo" w:date="2012-11-08T08:48:00Z">
        <w:r w:rsidRPr="00D56381" w:rsidDel="00A9765F">
          <w:rPr>
            <w:b/>
          </w:rPr>
          <w:delText>Custom</w:delText>
        </w:r>
        <w:r w:rsidDel="00A9765F">
          <w:delText xml:space="preserve"> – PageInstance.AddHtmlLink( this.Page, linkObject );</w:delText>
        </w:r>
      </w:del>
    </w:p>
    <w:p w:rsidR="00D65046" w:rsidDel="00A9765F" w:rsidRDefault="00D65046" w:rsidP="00D65046">
      <w:pPr>
        <w:rPr>
          <w:del w:id="224" w:author="Nick Airdo" w:date="2012-11-08T08:48:00Z"/>
        </w:rPr>
      </w:pPr>
      <w:del w:id="225" w:author="Nick Airdo" w:date="2012-11-08T08:48:00Z">
        <w:r w:rsidDel="00A9765F">
          <w:delText>Example Usage:</w:delText>
        </w:r>
      </w:del>
    </w:p>
    <w:p w:rsidR="00D65046" w:rsidDel="00A9765F" w:rsidRDefault="00D65046" w:rsidP="00D65046">
      <w:pPr>
        <w:pStyle w:val="CodeBlock"/>
        <w:rPr>
          <w:del w:id="226" w:author="Nick Airdo" w:date="2012-11-08T08:48:00Z"/>
        </w:rPr>
      </w:pPr>
      <w:del w:id="227" w:author="Nick Airdo" w:date="2012-11-08T08:48:00Z">
        <w:r w:rsidRPr="00340E03" w:rsidDel="00A9765F">
          <w:lastRenderedPageBreak/>
          <w:delText>System.Web.UI.HtmlControls.HtmlLink rssLink = </w:delText>
        </w:r>
        <w:r w:rsidRPr="00340E03" w:rsidDel="00A9765F">
          <w:rPr>
            <w:color w:val="0000FF"/>
          </w:rPr>
          <w:delText>new</w:delText>
        </w:r>
        <w:r w:rsidRPr="00340E03" w:rsidDel="00A9765F">
          <w:delText> System.Web.UI.HtmlControls.HtmlLink();</w:delText>
        </w:r>
        <w:r w:rsidRPr="00340E03" w:rsidDel="00A9765F">
          <w:br/>
          <w:delText>rssLink.Attributes.Add( ”type”, ”application/rss+xml”);</w:delText>
        </w:r>
        <w:r w:rsidRPr="00340E03" w:rsidDel="00A9765F">
          <w:br/>
          <w:delText>rssLink.Attributes.Add(</w:delText>
        </w:r>
        <w:r w:rsidDel="00A9765F">
          <w:delText xml:space="preserve"> </w:delText>
        </w:r>
        <w:r w:rsidRPr="00340E03" w:rsidDel="00A9765F">
          <w:delText>”rel”, ”alternate” );</w:delText>
        </w:r>
        <w:r w:rsidRPr="00340E03" w:rsidDel="00A9765F">
          <w:br/>
          <w:delText>rssLink.Attributes.Add( ”href”, blog.PublicFeedAddress );</w:delText>
        </w:r>
        <w:r w:rsidRPr="00340E03" w:rsidDel="00A9765F">
          <w:br/>
          <w:delText>rssLink.Attributes.Add( ”title”, ”RSS” );</w:delText>
        </w:r>
        <w:r w:rsidRPr="00340E03" w:rsidDel="00A9765F">
          <w:br/>
          <w:delText>PageInstance.AddHtmlLink( </w:delText>
        </w:r>
        <w:r w:rsidRPr="00340E03" w:rsidDel="00A9765F">
          <w:rPr>
            <w:color w:val="0000FF"/>
          </w:rPr>
          <w:delText>this</w:delText>
        </w:r>
        <w:r w:rsidRPr="00340E03" w:rsidDel="00A9765F">
          <w:delText>.Page, rssLink );</w:delText>
        </w:r>
      </w:del>
    </w:p>
    <w:p w:rsidR="00D65046" w:rsidDel="00A9765F" w:rsidRDefault="00D65046" w:rsidP="00A01B63">
      <w:pPr>
        <w:pStyle w:val="Heading2"/>
        <w:rPr>
          <w:del w:id="228" w:author="Nick Airdo" w:date="2012-11-08T08:48:00Z"/>
        </w:rPr>
      </w:pPr>
      <w:bookmarkStart w:id="229" w:name="_Toc331284655"/>
      <w:del w:id="230" w:author="Nick Airdo" w:date="2012-11-08T08:48:00Z">
        <w:r w:rsidDel="00A9765F">
          <w:delText>Sharing Objects Between Block Instances</w:delText>
        </w:r>
        <w:bookmarkEnd w:id="229"/>
      </w:del>
    </w:p>
    <w:p w:rsidR="00D65046" w:rsidDel="00A9765F" w:rsidRDefault="00D65046" w:rsidP="00D65046">
      <w:pPr>
        <w:rPr>
          <w:del w:id="231" w:author="Nick Airdo" w:date="2012-11-08T08:48:00Z"/>
        </w:rPr>
      </w:pPr>
      <w:del w:id="232" w:author="Nick Airdo" w:date="2012-11-08T08:48:00Z">
        <w:r w:rsidDel="00A9765F">
          <w:delText>Blocks can communicate with each other through the sharing of objects.</w:delText>
        </w:r>
        <w:r w:rsidRPr="00153FA4" w:rsidDel="00A9765F">
          <w:delText xml:space="preserve"> </w:delText>
        </w:r>
        <w:r w:rsidDel="00A9765F">
          <w:delText xml:space="preserve"> The base CmsBlock class has a PageInstance object that is a reference to the current cms page object. This object has two methods for saving and retrieving shared objects specific to current page request. Within your block, you can call</w:delText>
        </w:r>
      </w:del>
    </w:p>
    <w:p w:rsidR="00D65046" w:rsidDel="00A9765F" w:rsidRDefault="00D65046" w:rsidP="00D65046">
      <w:pPr>
        <w:pStyle w:val="ListParagraph"/>
        <w:numPr>
          <w:ilvl w:val="0"/>
          <w:numId w:val="43"/>
        </w:numPr>
        <w:rPr>
          <w:del w:id="233" w:author="Nick Airdo" w:date="2012-11-08T08:48:00Z"/>
        </w:rPr>
      </w:pPr>
      <w:del w:id="234" w:author="Nick Airdo" w:date="2012-11-08T08:48:00Z">
        <w:r w:rsidDel="00A9765F">
          <w:delText>PageInstance.SaveSharedItem( string key, object item )</w:delText>
        </w:r>
      </w:del>
    </w:p>
    <w:p w:rsidR="00D65046" w:rsidDel="00A9765F" w:rsidRDefault="00D65046" w:rsidP="00D65046">
      <w:pPr>
        <w:pStyle w:val="ListParagraph"/>
        <w:numPr>
          <w:ilvl w:val="0"/>
          <w:numId w:val="43"/>
        </w:numPr>
        <w:rPr>
          <w:del w:id="235" w:author="Nick Airdo" w:date="2012-11-08T08:48:00Z"/>
        </w:rPr>
      </w:pPr>
      <w:del w:id="236" w:author="Nick Airdo" w:date="2012-11-08T08:48:00Z">
        <w:r w:rsidDel="00A9765F">
          <w:delText>PageInstance.GetSharedItem( string key )</w:delText>
        </w:r>
      </w:del>
    </w:p>
    <w:p w:rsidR="00D65046" w:rsidDel="00A9765F" w:rsidRDefault="00D65046" w:rsidP="00D65046">
      <w:pPr>
        <w:rPr>
          <w:del w:id="237" w:author="Nick Airdo" w:date="2012-11-08T08:48:00Z"/>
        </w:rPr>
      </w:pPr>
      <w:del w:id="238" w:author="Nick Airdo" w:date="2012-11-08T08:48:00Z">
        <w:r w:rsidDel="00A9765F">
          <w:delText>Example Usage:</w:delText>
        </w:r>
      </w:del>
    </w:p>
    <w:p w:rsidR="00D65046" w:rsidDel="00A9765F" w:rsidRDefault="00D65046" w:rsidP="00D65046">
      <w:pPr>
        <w:pStyle w:val="CodeBlock"/>
        <w:rPr>
          <w:del w:id="239" w:author="Nick Airdo" w:date="2012-11-08T08:48:00Z"/>
        </w:rPr>
      </w:pPr>
      <w:del w:id="240" w:author="Nick Airdo" w:date="2012-11-08T08:48:00Z">
        <w:r w:rsidRPr="008623F0" w:rsidDel="00A9765F">
          <w:rPr>
            <w:color w:val="9BBB59" w:themeColor="accent3"/>
          </w:rPr>
          <w:delText>// try loading the blog object from the page cache</w:delText>
        </w:r>
        <w:r w:rsidRPr="00340E03" w:rsidDel="00A9765F">
          <w:br/>
          <w:delText>Rock.Models.Cms.Blog blog = PageInstance.GetSharedItem( “blog” ) </w:delText>
        </w:r>
        <w:r w:rsidRPr="00340E03" w:rsidDel="00A9765F">
          <w:rPr>
            <w:color w:val="0000FF"/>
          </w:rPr>
          <w:delText>as</w:delText>
        </w:r>
        <w:r w:rsidRPr="00340E03" w:rsidDel="00A9765F">
          <w:delText> Rock.Models.Cms.Blog;</w:delText>
        </w:r>
        <w:r w:rsidRPr="00340E03" w:rsidDel="00A9765F">
          <w:br/>
          <w:delText xml:space="preserve"> </w:delText>
        </w:r>
        <w:r w:rsidRPr="00340E03" w:rsidDel="00A9765F">
          <w:br/>
        </w:r>
        <w:r w:rsidRPr="00340E03" w:rsidDel="00A9765F">
          <w:rPr>
            <w:color w:val="0000FF"/>
          </w:rPr>
          <w:delText>if</w:delText>
        </w:r>
        <w:r w:rsidRPr="00340E03" w:rsidDel="00A9765F">
          <w:delText> ( blog == </w:delText>
        </w:r>
        <w:r w:rsidRPr="00340E03" w:rsidDel="00A9765F">
          <w:rPr>
            <w:color w:val="0000FF"/>
          </w:rPr>
          <w:delText>null</w:delText>
        </w:r>
        <w:r w:rsidRPr="00340E03" w:rsidDel="00A9765F">
          <w:delText> )</w:delText>
        </w:r>
        <w:r w:rsidRPr="00340E03" w:rsidDel="00A9765F">
          <w:br/>
          <w:delText>{</w:delText>
        </w:r>
        <w:r w:rsidRPr="00340E03" w:rsidDel="00A9765F">
          <w:br/>
        </w:r>
        <w:r w:rsidRPr="00340E03" w:rsidDel="00A9765F">
          <w:tab/>
          <w:delText>blog = blogService.GetBlog( blogId );</w:delText>
        </w:r>
        <w:r w:rsidRPr="00340E03" w:rsidDel="00A9765F">
          <w:br/>
        </w:r>
        <w:r w:rsidRPr="00340E03" w:rsidDel="00A9765F">
          <w:tab/>
          <w:delText>PageInstance.SaveSharedItem( “blog”, blog );</w:delText>
        </w:r>
        <w:r w:rsidRPr="00340E03" w:rsidDel="00A9765F">
          <w:br/>
          <w:delText>}</w:delText>
        </w:r>
      </w:del>
    </w:p>
    <w:p w:rsidR="00D65046" w:rsidDel="00A9765F" w:rsidRDefault="00D65046" w:rsidP="00D65046">
      <w:pPr>
        <w:rPr>
          <w:del w:id="241" w:author="Nick Airdo" w:date="2012-11-08T08:48:00Z"/>
        </w:rPr>
      </w:pPr>
      <w:del w:id="242" w:author="Nick Airdo" w:date="2012-11-08T08:48:00Z">
        <w:r w:rsidDel="00A9765F">
          <w:delText>It’s worth noting that the order in which loaded blocks modify these shared objects cannot be guaranteed without further preparation and coordination.</w:delText>
        </w:r>
      </w:del>
    </w:p>
    <w:p w:rsidR="00D65046" w:rsidDel="00A9765F" w:rsidRDefault="00D65046" w:rsidP="00A01B63">
      <w:pPr>
        <w:pStyle w:val="Heading2"/>
        <w:rPr>
          <w:del w:id="243" w:author="Nick Airdo" w:date="2012-11-08T08:48:00Z"/>
        </w:rPr>
      </w:pPr>
      <w:bookmarkStart w:id="244" w:name="_Toc331284656"/>
      <w:del w:id="245" w:author="Nick Airdo" w:date="2012-11-08T08:48:00Z">
        <w:r w:rsidDel="00A9765F">
          <w:delText>Page_Init vs. OnInit</w:delText>
        </w:r>
        <w:bookmarkEnd w:id="244"/>
      </w:del>
    </w:p>
    <w:p w:rsidR="00D65046" w:rsidDel="00A9765F" w:rsidRDefault="00D65046" w:rsidP="00D65046">
      <w:pPr>
        <w:pStyle w:val="NormalWeb"/>
        <w:rPr>
          <w:del w:id="246" w:author="Nick Airdo" w:date="2012-11-08T08:48:00Z"/>
        </w:rPr>
      </w:pPr>
      <w:del w:id="247" w:author="Nick Airdo" w:date="2012-11-08T08:48:00Z">
        <w:r w:rsidDel="00A9765F">
          <w:delText xml:space="preserve">There’s not really any big difference besides preference. Overriding the base method (OnInit) may be slightly faster than invoking an event delegate (Page_Init), and it also doesn’t require using the AutoEventWireup feature, but essentially it comes down to preference. My preference is to override the event. (I.e. use OnInit or OnLoad instead of Page_Init or Page_Load). </w:delText>
        </w:r>
        <w:r w:rsidR="000944A7" w:rsidDel="00A9765F">
          <w:fldChar w:fldCharType="begin"/>
        </w:r>
        <w:r w:rsidR="000944A7" w:rsidDel="00A9765F">
          <w:delInstrText xml:space="preserve"> HYPERLINK "http://weblogs.asp.net/infinitiesloop/archive/2008/03/24/onload-vs-page-load-vs-load-event.aspx" </w:delInstrText>
        </w:r>
        <w:r w:rsidR="000944A7" w:rsidDel="00A9765F">
          <w:fldChar w:fldCharType="separate"/>
        </w:r>
        <w:r w:rsidDel="00A9765F">
          <w:rPr>
            <w:rStyle w:val="Hyperlink"/>
          </w:rPr>
          <w:delText>This article</w:delText>
        </w:r>
        <w:r w:rsidR="000944A7" w:rsidDel="00A9765F">
          <w:rPr>
            <w:rStyle w:val="Hyperlink"/>
          </w:rPr>
          <w:fldChar w:fldCharType="end"/>
        </w:r>
        <w:r w:rsidDel="00A9765F">
          <w:delText xml:space="preserve"> discusses this in detail.</w:delText>
        </w:r>
      </w:del>
    </w:p>
    <w:p w:rsidR="00D65046" w:rsidDel="00A9765F" w:rsidRDefault="00D65046" w:rsidP="00A01B63">
      <w:pPr>
        <w:pStyle w:val="Heading2"/>
        <w:rPr>
          <w:del w:id="248" w:author="Nick Airdo" w:date="2012-11-08T08:48:00Z"/>
        </w:rPr>
      </w:pPr>
      <w:bookmarkStart w:id="249" w:name="_Toc331284657"/>
      <w:del w:id="250" w:author="Nick Airdo" w:date="2012-11-08T08:48:00Z">
        <w:r w:rsidDel="00A9765F">
          <w:delText>OnInit vs. OnLoad</w:delText>
        </w:r>
        <w:bookmarkEnd w:id="249"/>
      </w:del>
    </w:p>
    <w:p w:rsidR="00D65046" w:rsidRPr="00D65046" w:rsidDel="00A9765F" w:rsidRDefault="00D65046" w:rsidP="00A01B63">
      <w:pPr>
        <w:rPr>
          <w:del w:id="251" w:author="Nick Airdo" w:date="2012-11-08T08:48:00Z"/>
        </w:rPr>
      </w:pPr>
      <w:del w:id="252" w:author="Nick Airdo" w:date="2012-11-08T08:48:00Z">
        <w:r w:rsidDel="00A9765F">
          <w:delText xml:space="preserve">There’s a significant difference between putting code into the OnInit (Page_Init) method compared to the OnLoad (Page_Load) method, specifically in how it affects </w:delText>
        </w:r>
        <w:r w:rsidRPr="00184A92" w:rsidDel="00A9765F">
          <w:rPr>
            <w:b/>
          </w:rPr>
          <w:delText>ViewState</w:delText>
        </w:r>
        <w:r w:rsidDel="00A9765F">
          <w:delText xml:space="preserve">. Any change you make to a control in the Init portion of the page life cycle does not need to be added to ViewState, however, if changed in the Load portion it does. Consider a dropdown box of all the states. If you load the dropdown in the OnLoad method, all of the 50 items of the dropdown box will be added to the ViewState collection, but if you load it in the OnInit method, they will not. For performance sake, we want to keep ViewState as small as possible. So whenever possible </w:delText>
        </w:r>
        <w:r w:rsidRPr="00184A92" w:rsidDel="00A9765F">
          <w:rPr>
            <w:b/>
          </w:rPr>
          <w:delText>set the properties of controls in the OnInit method</w:delText>
        </w:r>
        <w:r w:rsidDel="00A9765F">
          <w:delText xml:space="preserve">. Please read </w:delText>
        </w:r>
        <w:r w:rsidR="000944A7" w:rsidDel="00A9765F">
          <w:fldChar w:fldCharType="begin"/>
        </w:r>
        <w:r w:rsidR="000944A7" w:rsidDel="00A9765F">
          <w:delInstrText xml:space="preserve"> HYPERLINK "http://weblogs.asp.net/infinitiesloop/archive/2006/08/03/Truly-Understanding-Viewstate.aspx" </w:delInstrText>
        </w:r>
        <w:r w:rsidR="000944A7" w:rsidDel="00A9765F">
          <w:fldChar w:fldCharType="separate"/>
        </w:r>
        <w:r w:rsidDel="00A9765F">
          <w:rPr>
            <w:rStyle w:val="Hyperlink"/>
          </w:rPr>
          <w:delText>this article</w:delText>
        </w:r>
        <w:r w:rsidR="000944A7" w:rsidDel="00A9765F">
          <w:rPr>
            <w:rStyle w:val="Hyperlink"/>
          </w:rPr>
          <w:fldChar w:fldCharType="end"/>
        </w:r>
        <w:r w:rsidDel="00A9765F">
          <w:delText>.</w:delText>
        </w:r>
      </w:del>
    </w:p>
    <w:p w:rsidR="00333C6A" w:rsidDel="00A9765F" w:rsidRDefault="00333C6A" w:rsidP="00333C6A">
      <w:pPr>
        <w:pStyle w:val="Heading2"/>
        <w:rPr>
          <w:del w:id="253" w:author="Nick Airdo" w:date="2012-11-08T08:48:00Z"/>
        </w:rPr>
      </w:pPr>
      <w:bookmarkStart w:id="254" w:name="_Toc331284658"/>
      <w:del w:id="255" w:author="Nick Airdo" w:date="2012-11-08T08:48:00Z">
        <w:r w:rsidDel="00A9765F">
          <w:delText>Popup Windows</w:delText>
        </w:r>
        <w:bookmarkEnd w:id="254"/>
      </w:del>
    </w:p>
    <w:p w:rsidR="00333C6A" w:rsidDel="00A9765F" w:rsidRDefault="00333C6A" w:rsidP="00333C6A">
      <w:pPr>
        <w:pStyle w:val="NormalWeb"/>
        <w:rPr>
          <w:del w:id="256" w:author="Nick Airdo" w:date="2012-11-08T08:48:00Z"/>
        </w:rPr>
      </w:pPr>
      <w:del w:id="257" w:author="Nick Airdo" w:date="2012-11-08T08:48:00Z">
        <w:r w:rsidDel="00A9765F">
          <w:lastRenderedPageBreak/>
          <w:delText>In Rock ChMS we’ve abstracted the jQuery plugin used for displaying popup windows to</w:delText>
        </w:r>
        <w:r w:rsidR="00EB2695" w:rsidDel="00A9765F">
          <w:delText xml:space="preserve"> standardize its look </w:delText>
        </w:r>
        <w:r w:rsidDel="00A9765F">
          <w:delText>(animation settings, size, etc)</w:delText>
        </w:r>
        <w:r w:rsidR="00EB2695" w:rsidDel="00A9765F">
          <w:delText xml:space="preserve"> by creating </w:delText>
        </w:r>
        <w:r w:rsidDel="00A9765F">
          <w:delText xml:space="preserve">our own “popup” jQuery plugin. </w:delText>
        </w:r>
        <w:r w:rsidR="00EB2695" w:rsidDel="00A9765F">
          <w:delText>It’s located in</w:delText>
        </w:r>
        <w:r w:rsidDel="00A9765F">
          <w:delText xml:space="preserve"> RockWeb\Scripts\rock\popup.js. It currently</w:delText>
        </w:r>
        <w:r w:rsidR="00EB2695" w:rsidDel="00A9765F">
          <w:delText xml:space="preserve"> implements the colorbox plugin</w:delText>
        </w:r>
        <w:r w:rsidDel="00A9765F">
          <w:delText xml:space="preserve"> but if we later decide to switch from colorbox to so</w:delText>
        </w:r>
        <w:r w:rsidR="00EB2695" w:rsidDel="00A9765F">
          <w:delText xml:space="preserve">mething new, it will be an easy swap </w:delText>
        </w:r>
        <w:r w:rsidDel="00A9765F">
          <w:delText>(provided all Rock Blocks are using our popup plugin</w:delText>
        </w:r>
        <w:r w:rsidR="00EB2695" w:rsidDel="00A9765F">
          <w:delText>)</w:delText>
        </w:r>
        <w:r w:rsidDel="00A9765F">
          <w:delText>.</w:delText>
        </w:r>
      </w:del>
    </w:p>
    <w:p w:rsidR="00333C6A" w:rsidDel="00A9765F" w:rsidRDefault="00333C6A" w:rsidP="00333C6A">
      <w:pPr>
        <w:pStyle w:val="NormalWeb"/>
        <w:rPr>
          <w:del w:id="258" w:author="Nick Airdo" w:date="2012-11-08T08:48:00Z"/>
        </w:rPr>
      </w:pPr>
      <w:del w:id="259" w:author="Nick Airdo" w:date="2012-11-08T08:48:00Z">
        <w:r w:rsidDel="00A9765F">
          <w:delText>To implement a popup, you’ll first need to create an anchor tag where the href attribute is either the id of a div element on the same page, or an external page’s url. When using the id of a div, it’s important to include the ‘#’ character. The plugin evaluates the first character of the href property and will set things up differently (inline div vs. external page) based on the presence of this character.</w:delText>
        </w:r>
      </w:del>
    </w:p>
    <w:p w:rsidR="00333C6A" w:rsidDel="00A9765F" w:rsidRDefault="00682876" w:rsidP="00A01B63">
      <w:pPr>
        <w:pStyle w:val="NormalWeb"/>
        <w:rPr>
          <w:del w:id="260" w:author="Nick Airdo" w:date="2012-11-08T08:48:00Z"/>
        </w:rPr>
      </w:pPr>
      <w:del w:id="261" w:author="Nick Airdo" w:date="2012-11-08T08:48:00Z">
        <w:r w:rsidDel="00A9765F">
          <w:delText xml:space="preserve">You can call the </w:delText>
        </w:r>
        <w:r w:rsidR="00333C6A" w:rsidDel="00A9765F">
          <w:delText xml:space="preserve">plugin for </w:delText>
        </w:r>
        <w:r w:rsidDel="00A9765F">
          <w:delText>your</w:delText>
        </w:r>
        <w:r w:rsidR="00333C6A" w:rsidDel="00A9765F">
          <w:delText xml:space="preserve"> anchor</w:delText>
        </w:r>
        <w:r w:rsidDel="00A9765F">
          <w:delText>s like so</w:delText>
        </w:r>
        <w:r w:rsidR="00333C6A" w:rsidDel="00A9765F">
          <w:delText>:</w:delText>
        </w:r>
      </w:del>
    </w:p>
    <w:p w:rsidR="00333C6A" w:rsidDel="00A9765F" w:rsidRDefault="00333C6A" w:rsidP="00333C6A">
      <w:pPr>
        <w:pStyle w:val="CodeBlock"/>
        <w:rPr>
          <w:del w:id="262" w:author="Nick Airdo" w:date="2012-11-08T08:48:00Z"/>
        </w:rPr>
      </w:pPr>
      <w:del w:id="263" w:author="Nick Airdo" w:date="2012-11-08T08:48:00Z">
        <w:r w:rsidDel="00A9765F">
          <w:delText>$(document).ready(function () {</w:delText>
        </w:r>
      </w:del>
    </w:p>
    <w:p w:rsidR="00333C6A" w:rsidDel="00A9765F" w:rsidRDefault="00333C6A" w:rsidP="00333C6A">
      <w:pPr>
        <w:pStyle w:val="CodeBlock"/>
        <w:rPr>
          <w:del w:id="264" w:author="Nick Airdo" w:date="2012-11-08T08:48:00Z"/>
        </w:rPr>
      </w:pPr>
      <w:del w:id="265" w:author="Nick Airdo" w:date="2012-11-08T08:48:00Z">
        <w:r w:rsidDel="00A9765F">
          <w:delText xml:space="preserve">        $(‘a.zone-blocks’).popup();</w:delText>
        </w:r>
      </w:del>
    </w:p>
    <w:p w:rsidR="00333C6A" w:rsidDel="00A9765F" w:rsidRDefault="00333C6A" w:rsidP="00A01B63">
      <w:pPr>
        <w:pStyle w:val="CodeBlock"/>
        <w:rPr>
          <w:del w:id="266" w:author="Nick Airdo" w:date="2012-11-08T08:48:00Z"/>
        </w:rPr>
      </w:pPr>
      <w:del w:id="267" w:author="Nick Airdo" w:date="2012-11-08T08:48:00Z">
        <w:r w:rsidDel="00A9765F">
          <w:delText xml:space="preserve">    });</w:delText>
        </w:r>
      </w:del>
    </w:p>
    <w:p w:rsidR="00333C6A" w:rsidDel="00A9765F" w:rsidRDefault="00333C6A" w:rsidP="00A01B63">
      <w:pPr>
        <w:pStyle w:val="NormalWeb"/>
        <w:rPr>
          <w:del w:id="268" w:author="Nick Airdo" w:date="2012-11-08T08:48:00Z"/>
        </w:rPr>
      </w:pPr>
      <w:del w:id="269" w:author="Nick Airdo" w:date="2012-11-08T08:48:00Z">
        <w:r w:rsidDel="00A9765F">
          <w:delText xml:space="preserve">This is all that is needed to display a popup with the default values. Any of the default values can be </w:delText>
        </w:r>
        <w:r w:rsidR="00DF156B" w:rsidDel="00A9765F">
          <w:delText>overridden</w:delText>
        </w:r>
        <w:r w:rsidDel="00A9765F">
          <w:delText xml:space="preserve"> though. Here’s an example overriding the width and onClosed</w:delText>
        </w:r>
        <w:r w:rsidR="00682876" w:rsidDel="00A9765F">
          <w:delText>:</w:delText>
        </w:r>
      </w:del>
    </w:p>
    <w:p w:rsidR="00333C6A" w:rsidDel="00A9765F" w:rsidRDefault="00333C6A" w:rsidP="00A01B63">
      <w:pPr>
        <w:pStyle w:val="CodeBlock"/>
        <w:rPr>
          <w:del w:id="270" w:author="Nick Airdo" w:date="2012-11-08T08:48:00Z"/>
        </w:rPr>
      </w:pPr>
      <w:del w:id="271" w:author="Nick Airdo" w:date="2012-11-08T08:48:00Z">
        <w:r w:rsidDel="00A9765F">
          <w:delText>$(‘a.zone-blocks’).popup({height: ‘80%’, onClosed:function</w:delText>
        </w:r>
        <w:r w:rsidR="00682876" w:rsidDel="00A9765F">
          <w:delText>(){ location.reload(true); }});</w:delText>
        </w:r>
      </w:del>
    </w:p>
    <w:p w:rsidR="00333C6A" w:rsidDel="00A9765F" w:rsidRDefault="00333C6A" w:rsidP="00333C6A">
      <w:pPr>
        <w:pStyle w:val="NormalWeb"/>
        <w:rPr>
          <w:del w:id="272" w:author="Nick Airdo" w:date="2012-11-08T08:48:00Z"/>
        </w:rPr>
      </w:pPr>
      <w:del w:id="273" w:author="Nick Airdo" w:date="2012-11-08T08:48:00Z">
        <w:r w:rsidRPr="00A01B63" w:rsidDel="00A9765F">
          <w:rPr>
            <w:b/>
          </w:rPr>
          <w:delText>Note</w:delText>
        </w:r>
        <w:r w:rsidDel="00A9765F">
          <w:delText xml:space="preserve">: When using an </w:delText>
        </w:r>
        <w:r w:rsidRPr="00A01B63" w:rsidDel="00A9765F">
          <w:rPr>
            <w:i/>
          </w:rPr>
          <w:delText>inline</w:delText>
        </w:r>
        <w:r w:rsidDel="00A9765F">
          <w:delText xml:space="preserve"> div, your div should be wrapped within another div that has the display:none css style.</w:delText>
        </w:r>
      </w:del>
    </w:p>
    <w:p w:rsidR="00333C6A" w:rsidDel="00A9765F" w:rsidRDefault="000E1714" w:rsidP="00A01B63">
      <w:pPr>
        <w:pStyle w:val="Heading2"/>
        <w:rPr>
          <w:del w:id="274" w:author="Nick Airdo" w:date="2012-11-08T08:48:00Z"/>
        </w:rPr>
      </w:pPr>
      <w:bookmarkStart w:id="275" w:name="_Toc331284659"/>
      <w:del w:id="276" w:author="Nick Airdo" w:date="2012-11-08T08:48:00Z">
        <w:r w:rsidDel="00A9765F">
          <w:delText>Caching</w:delText>
        </w:r>
        <w:bookmarkEnd w:id="275"/>
      </w:del>
    </w:p>
    <w:p w:rsidR="000E1714" w:rsidDel="00A9765F" w:rsidRDefault="000E1714" w:rsidP="00A01B63">
      <w:pPr>
        <w:rPr>
          <w:del w:id="277" w:author="Nick Airdo" w:date="2012-11-08T08:48:00Z"/>
        </w:rPr>
      </w:pPr>
      <w:del w:id="278" w:author="Nick Airdo" w:date="2012-11-08T08:48:00Z">
        <w:r w:rsidDel="00A9765F">
          <w:delText>TBD</w:delText>
        </w:r>
      </w:del>
    </w:p>
    <w:p w:rsidR="00CC7AC0" w:rsidDel="00A9765F" w:rsidRDefault="00FE3BFC" w:rsidP="00706A64">
      <w:pPr>
        <w:pStyle w:val="Heading1"/>
        <w:rPr>
          <w:del w:id="279" w:author="Nick Airdo" w:date="2012-11-08T08:48:00Z"/>
        </w:rPr>
      </w:pPr>
      <w:bookmarkStart w:id="280" w:name="_Toc331284660"/>
      <w:del w:id="281" w:author="Nick Airdo" w:date="2012-11-08T08:48:00Z">
        <w:r w:rsidDel="00A9765F">
          <w:lastRenderedPageBreak/>
          <w:delText>Exception Handling</w:delText>
        </w:r>
        <w:bookmarkEnd w:id="280"/>
      </w:del>
    </w:p>
    <w:p w:rsidR="00FE3BFC" w:rsidDel="00A9765F" w:rsidRDefault="00FE3BFC" w:rsidP="00FE3BFC">
      <w:pPr>
        <w:rPr>
          <w:del w:id="282" w:author="Nick Airdo" w:date="2012-11-08T08:48:00Z"/>
        </w:rPr>
      </w:pPr>
      <w:del w:id="283" w:author="Nick Airdo" w:date="2012-11-08T08:48:00Z">
        <w:r w:rsidDel="00A9765F">
          <w:delText xml:space="preserve">Rock has a built in exception handling mechanism. </w:delText>
        </w:r>
        <w:r w:rsidR="00297AD8" w:rsidDel="00A9765F">
          <w:delText>M</w:delText>
        </w:r>
        <w:r w:rsidDel="00A9765F">
          <w:delText xml:space="preserve">ost exceptions </w:delText>
        </w:r>
        <w:r w:rsidR="00297AD8" w:rsidDel="00A9765F">
          <w:delText>should be</w:delText>
        </w:r>
        <w:r w:rsidDel="00A9765F">
          <w:delText xml:space="preserve"> caught and appropriately </w:delText>
        </w:r>
        <w:r w:rsidR="00297AD8" w:rsidDel="00A9765F">
          <w:delText>handled</w:delText>
        </w:r>
        <w:r w:rsidDel="00A9765F">
          <w:delText xml:space="preserve"> in the </w:delText>
        </w:r>
        <w:r w:rsidR="00EE510E" w:rsidDel="00A9765F">
          <w:delText>B</w:delText>
        </w:r>
        <w:r w:rsidR="00297AD8" w:rsidDel="00A9765F">
          <w:delText>locks, however a</w:delText>
        </w:r>
        <w:r w:rsidDel="00A9765F">
          <w:delText>ny unhandled exceptions will be logged by the core framework and a</w:delText>
        </w:r>
        <w:r w:rsidR="00297AD8" w:rsidDel="00A9765F">
          <w:delText>n error page will be displayed.  A few things worth noting:</w:delText>
        </w:r>
      </w:del>
    </w:p>
    <w:p w:rsidR="00FE3BFC" w:rsidDel="00A9765F" w:rsidRDefault="00FE3BFC" w:rsidP="00706A64">
      <w:pPr>
        <w:pStyle w:val="ListParagraph"/>
        <w:numPr>
          <w:ilvl w:val="0"/>
          <w:numId w:val="45"/>
        </w:numPr>
        <w:rPr>
          <w:del w:id="284" w:author="Nick Airdo" w:date="2012-11-08T08:48:00Z"/>
        </w:rPr>
      </w:pPr>
      <w:del w:id="285" w:author="Nick Airdo" w:date="2012-11-08T08:48:00Z">
        <w:r w:rsidDel="00A9765F">
          <w:delText>Ex</w:delText>
        </w:r>
        <w:r w:rsidR="00297AD8" w:rsidDel="00A9765F">
          <w:delText>ceptions are logged in the</w:delText>
        </w:r>
        <w:r w:rsidDel="00A9765F">
          <w:delText xml:space="preserve"> coreExceptionLog</w:delText>
        </w:r>
        <w:r w:rsidR="00297AD8" w:rsidDel="00A9765F">
          <w:delText xml:space="preserve"> table</w:delText>
        </w:r>
        <w:r w:rsidR="00EE510E" w:rsidDel="00A9765F">
          <w:delText>.</w:delText>
        </w:r>
      </w:del>
    </w:p>
    <w:p w:rsidR="00EE510E" w:rsidDel="00A9765F" w:rsidRDefault="00EE510E" w:rsidP="00706A64">
      <w:pPr>
        <w:pStyle w:val="ListParagraph"/>
        <w:numPr>
          <w:ilvl w:val="0"/>
          <w:numId w:val="45"/>
        </w:numPr>
        <w:rPr>
          <w:del w:id="286" w:author="Nick Airdo" w:date="2012-11-08T08:48:00Z"/>
        </w:rPr>
      </w:pPr>
      <w:del w:id="287" w:author="Nick Airdo" w:date="2012-11-08T08:48:00Z">
        <w:r w:rsidRPr="00EE510E" w:rsidDel="00A9765F">
          <w:delText xml:space="preserve">The </w:delText>
        </w:r>
        <w:r w:rsidRPr="00297AD8" w:rsidDel="00A9765F">
          <w:delText>RockCleanup</w:delText>
        </w:r>
        <w:r w:rsidRPr="00EE510E" w:rsidDel="00A9765F">
          <w:delText xml:space="preserve"> job will clean this log/table while keeping N number of days’ worth of exceptions</w:delText>
        </w:r>
        <w:r w:rsidDel="00A9765F">
          <w:delText>.</w:delText>
        </w:r>
      </w:del>
    </w:p>
    <w:p w:rsidR="00297AD8" w:rsidDel="00A9765F" w:rsidRDefault="00FE3BFC" w:rsidP="00706A64">
      <w:pPr>
        <w:pStyle w:val="ListParagraph"/>
        <w:numPr>
          <w:ilvl w:val="0"/>
          <w:numId w:val="45"/>
        </w:numPr>
        <w:rPr>
          <w:del w:id="288" w:author="Nick Airdo" w:date="2012-11-08T08:48:00Z"/>
        </w:rPr>
      </w:pPr>
      <w:del w:id="289" w:author="Nick Airdo" w:date="2012-11-08T08:48:00Z">
        <w:r w:rsidDel="00A9765F">
          <w:delText xml:space="preserve">There is an </w:delText>
        </w:r>
        <w:r w:rsidR="00C8484A" w:rsidDel="00A9765F">
          <w:delText xml:space="preserve">organization global </w:delText>
        </w:r>
        <w:r w:rsidR="00297AD8" w:rsidDel="00A9765F">
          <w:delText>attribute</w:delText>
        </w:r>
        <w:r w:rsidR="00C8484A" w:rsidDel="00A9765F">
          <w:delText xml:space="preserve"> ‘Log404As</w:delText>
        </w:r>
        <w:r w:rsidDel="00A9765F">
          <w:delText xml:space="preserve">Exception’ that will log any 404 File Not Found errors into the same log (no error will be displayed to the user). By default </w:delText>
        </w:r>
        <w:r w:rsidR="00C8484A" w:rsidDel="00A9765F">
          <w:delText>it</w:delText>
        </w:r>
        <w:r w:rsidDel="00A9765F">
          <w:delText xml:space="preserve"> is </w:delText>
        </w:r>
        <w:r w:rsidR="00C8484A" w:rsidDel="00A9765F">
          <w:delText>disabled</w:delText>
        </w:r>
        <w:r w:rsidDel="00A9765F">
          <w:delText xml:space="preserve"> </w:delText>
        </w:r>
        <w:r w:rsidR="00297AD8" w:rsidDel="00A9765F">
          <w:delText>since it</w:delText>
        </w:r>
        <w:r w:rsidDel="00A9765F">
          <w:delText xml:space="preserve"> add</w:delText>
        </w:r>
        <w:r w:rsidR="00297AD8" w:rsidDel="00A9765F">
          <w:delText>s</w:delText>
        </w:r>
        <w:r w:rsidDel="00A9765F">
          <w:delText xml:space="preserve"> overhead to the processing of the page. It’s there for webmasters to occasionally enable </w:delText>
        </w:r>
        <w:r w:rsidR="00297AD8" w:rsidDel="00A9765F">
          <w:delText xml:space="preserve">in order </w:delText>
        </w:r>
        <w:r w:rsidDel="00A9765F">
          <w:delText xml:space="preserve">to see </w:delText>
        </w:r>
        <w:r w:rsidR="00297AD8" w:rsidDel="00A9765F">
          <w:delText xml:space="preserve">and fix </w:delText>
        </w:r>
        <w:r w:rsidDel="00A9765F">
          <w:delText>404</w:delText>
        </w:r>
        <w:r w:rsidR="00297AD8" w:rsidDel="00A9765F">
          <w:delText xml:space="preserve"> errors</w:delText>
        </w:r>
        <w:r w:rsidDel="00A9765F">
          <w:delText>.</w:delText>
        </w:r>
      </w:del>
    </w:p>
    <w:p w:rsidR="00214C38" w:rsidDel="00A9765F" w:rsidRDefault="00214C38" w:rsidP="00706A64">
      <w:pPr>
        <w:pStyle w:val="Heading2"/>
        <w:rPr>
          <w:del w:id="290" w:author="Nick Airdo" w:date="2012-11-08T08:48:00Z"/>
        </w:rPr>
      </w:pPr>
      <w:bookmarkStart w:id="291" w:name="_Toc331284661"/>
      <w:del w:id="292" w:author="Nick Airdo" w:date="2012-11-08T08:48:00Z">
        <w:r w:rsidDel="00A9765F">
          <w:delText>Error Pages</w:delText>
        </w:r>
        <w:bookmarkEnd w:id="291"/>
      </w:del>
    </w:p>
    <w:p w:rsidR="00297AD8" w:rsidDel="00A9765F" w:rsidRDefault="00214C38" w:rsidP="00706A64">
      <w:pPr>
        <w:ind w:left="360"/>
        <w:rPr>
          <w:del w:id="293" w:author="Nick Airdo" w:date="2012-11-08T08:48:00Z"/>
        </w:rPr>
      </w:pPr>
      <w:del w:id="294" w:author="Nick Airdo" w:date="2012-11-08T08:48:00Z">
        <w:r w:rsidDel="00A9765F">
          <w:delText>In Rock e</w:delText>
        </w:r>
        <w:r w:rsidR="00297AD8" w:rsidDel="00A9765F">
          <w:delText>ach site</w:delText>
        </w:r>
        <w:r w:rsidDel="00A9765F">
          <w:delText xml:space="preserve"> can be configured to use a custom error page in the event of an exception.</w:delText>
        </w:r>
        <w:r w:rsidR="00FE3BFC" w:rsidDel="00A9765F">
          <w:delText xml:space="preserve"> </w:delText>
        </w:r>
        <w:r w:rsidDel="00A9765F">
          <w:delText xml:space="preserve"> </w:delText>
        </w:r>
        <w:r w:rsidR="00FE3BFC" w:rsidDel="00A9765F">
          <w:delText>If no value is provided</w:delText>
        </w:r>
        <w:r w:rsidDel="00A9765F">
          <w:delText>,</w:delText>
        </w:r>
        <w:r w:rsidR="00FE3BFC" w:rsidDel="00A9765F">
          <w:delText xml:space="preserve"> error.aspx will be shown which is skinned to match the Rock Theme.</w:delText>
        </w:r>
        <w:r w:rsidR="00297AD8" w:rsidDel="00A9765F">
          <w:delText xml:space="preserve"> This</w:delText>
        </w:r>
        <w:r w:rsidR="00FE3BFC" w:rsidDel="00A9765F">
          <w:delText xml:space="preserve"> standard error page will display the details of the exception if the logged in user is a part of the </w:delText>
        </w:r>
        <w:r w:rsidR="00FE3BFC" w:rsidRPr="00706A64" w:rsidDel="00A9765F">
          <w:rPr>
            <w:b/>
          </w:rPr>
          <w:delText>Rock Administrators</w:delText>
        </w:r>
        <w:r w:rsidR="00FE3BFC" w:rsidDel="00A9765F">
          <w:delText xml:space="preserve"> security group.</w:delText>
        </w:r>
      </w:del>
    </w:p>
    <w:p w:rsidR="00FE3BFC" w:rsidDel="00A9765F" w:rsidRDefault="00FE3BFC" w:rsidP="00706A64">
      <w:pPr>
        <w:ind w:left="360"/>
        <w:rPr>
          <w:del w:id="295" w:author="Nick Airdo" w:date="2012-11-08T08:48:00Z"/>
        </w:rPr>
      </w:pPr>
      <w:del w:id="296" w:author="Nick Airdo" w:date="2012-11-08T08:48:00Z">
        <w:r w:rsidDel="00A9765F">
          <w:delText>New</w:delText>
        </w:r>
        <w:r w:rsidR="00297AD8" w:rsidDel="00A9765F">
          <w:delText>, custom</w:delText>
        </w:r>
        <w:r w:rsidDel="00A9765F">
          <w:delText xml:space="preserve"> error pages </w:delText>
        </w:r>
        <w:r w:rsidR="00214C38" w:rsidDel="00A9765F">
          <w:delText xml:space="preserve">should </w:delText>
        </w:r>
        <w:r w:rsidDel="00A9765F">
          <w:delText xml:space="preserve">be very simple </w:delText>
        </w:r>
        <w:r w:rsidR="00297AD8" w:rsidDel="00A9765F">
          <w:delText xml:space="preserve">– even </w:delText>
        </w:r>
        <w:r w:rsidDel="00A9765F">
          <w:delText xml:space="preserve">static HTML. </w:delText>
        </w:r>
        <w:r w:rsidR="00297AD8" w:rsidDel="00A9765F">
          <w:delText xml:space="preserve"> </w:delText>
        </w:r>
        <w:r w:rsidDel="00A9765F">
          <w:delText xml:space="preserve">If one decides to make it more robust (i.e. </w:delText>
        </w:r>
        <w:r w:rsidR="00214C38" w:rsidDel="00A9765F">
          <w:delText xml:space="preserve">by </w:delText>
        </w:r>
        <w:r w:rsidDel="00A9765F">
          <w:delText>add</w:delText>
        </w:r>
        <w:r w:rsidR="00214C38" w:rsidDel="00A9765F">
          <w:delText>ing</w:delText>
        </w:r>
        <w:r w:rsidDel="00A9765F">
          <w:delText xml:space="preserve"> logic to display the error) it should be careful </w:delText>
        </w:r>
        <w:r w:rsidR="00214C38" w:rsidDel="00A9765F">
          <w:delText>not to</w:delText>
        </w:r>
        <w:r w:rsidDel="00A9765F">
          <w:delText xml:space="preserve"> generate an exception itself</w:delText>
        </w:r>
        <w:r w:rsidR="00214C38" w:rsidDel="00A9765F">
          <w:delText xml:space="preserve"> because that</w:delText>
        </w:r>
        <w:r w:rsidDel="00A9765F">
          <w:delText xml:space="preserve"> would cause an infinite loop. A query parameter has been added to the error page to help catch these loops. If the parameter is not ‘1’ then processing should not be done as it is causing an error.</w:delText>
        </w:r>
      </w:del>
    </w:p>
    <w:p w:rsidR="00FE3BFC" w:rsidDel="00A9765F" w:rsidRDefault="00FE3BFC" w:rsidP="00706A64">
      <w:pPr>
        <w:pStyle w:val="Heading2"/>
        <w:rPr>
          <w:del w:id="297" w:author="Nick Airdo" w:date="2012-11-08T08:48:00Z"/>
        </w:rPr>
      </w:pPr>
      <w:bookmarkStart w:id="298" w:name="_Toc331284662"/>
      <w:del w:id="299" w:author="Nick Airdo" w:date="2012-11-08T08:48:00Z">
        <w:r w:rsidDel="00A9765F">
          <w:delText>Notifications</w:delText>
        </w:r>
        <w:bookmarkEnd w:id="298"/>
      </w:del>
    </w:p>
    <w:p w:rsidR="00FE3BFC" w:rsidRPr="00FE3BFC" w:rsidDel="00A9765F" w:rsidRDefault="00FE3BFC">
      <w:pPr>
        <w:rPr>
          <w:del w:id="300" w:author="Nick Airdo" w:date="2012-11-08T08:48:00Z"/>
        </w:rPr>
      </w:pPr>
      <w:del w:id="301" w:author="Nick Airdo" w:date="2012-11-08T08:48:00Z">
        <w:r w:rsidDel="00A9765F">
          <w:delText>There is a global attribut</w:delText>
        </w:r>
        <w:r w:rsidR="00214C38" w:rsidDel="00A9765F">
          <w:delText>e (</w:delText>
        </w:r>
        <w:r w:rsidR="00297AD8" w:rsidDel="00A9765F">
          <w:delText>EmailExceptions</w:delText>
        </w:r>
        <w:r w:rsidDel="00A9765F">
          <w:delText xml:space="preserve">List) that </w:delText>
        </w:r>
        <w:r w:rsidR="00214C38" w:rsidDel="00A9765F">
          <w:delText>controls</w:delText>
        </w:r>
        <w:r w:rsidDel="00A9765F">
          <w:delText xml:space="preserve"> who will receive exception notifications.</w:delText>
        </w:r>
        <w:r w:rsidR="00214C38" w:rsidDel="00A9765F">
          <w:delText xml:space="preserve">  Its value is a comma delimited list of email addresses.</w:delText>
        </w:r>
      </w:del>
    </w:p>
    <w:p w:rsidR="00CC7AC0" w:rsidDel="00A9765F" w:rsidRDefault="00CC7AC0" w:rsidP="00706A64">
      <w:pPr>
        <w:pStyle w:val="Heading1"/>
        <w:rPr>
          <w:del w:id="302" w:author="Nick Airdo" w:date="2012-11-08T08:49:00Z"/>
        </w:rPr>
      </w:pPr>
      <w:bookmarkStart w:id="303" w:name="_Toc331284663"/>
      <w:del w:id="304" w:author="Nick Airdo" w:date="2012-11-08T08:49:00Z">
        <w:r w:rsidDel="00A9765F">
          <w:lastRenderedPageBreak/>
          <w:delText>Performance Related</w:delText>
        </w:r>
        <w:r w:rsidR="00A035CB" w:rsidDel="00A9765F">
          <w:delText xml:space="preserve"> Considerations</w:delText>
        </w:r>
        <w:bookmarkEnd w:id="303"/>
      </w:del>
    </w:p>
    <w:p w:rsidR="00CC7AC0" w:rsidRPr="00CC7AC0" w:rsidDel="00A9765F" w:rsidRDefault="00CC7AC0">
      <w:pPr>
        <w:rPr>
          <w:del w:id="305" w:author="Nick Airdo" w:date="2012-11-08T08:49:00Z"/>
        </w:rPr>
      </w:pPr>
      <w:del w:id="306" w:author="Nick Airdo" w:date="2012-11-08T08:49:00Z">
        <w:r w:rsidDel="00A9765F">
          <w:delText>Speed is a primary feature of Rock ChMS.  Before writing any</w:delText>
        </w:r>
        <w:r w:rsidR="004C2A4C" w:rsidDel="00A9765F">
          <w:delText xml:space="preserve"> code</w:delText>
        </w:r>
        <w:r w:rsidDel="00A9765F">
          <w:delText xml:space="preserve"> think about performance</w:delText>
        </w:r>
        <w:r w:rsidR="004C2A4C" w:rsidDel="00A9765F">
          <w:delText>, and w</w:delText>
        </w:r>
        <w:r w:rsidDel="00A9765F">
          <w:delText>hen you write code, code for performance.</w:delText>
        </w:r>
      </w:del>
    </w:p>
    <w:p w:rsidR="00CC7AC0" w:rsidDel="00A9765F" w:rsidRDefault="00CC7AC0" w:rsidP="00706A64">
      <w:pPr>
        <w:pStyle w:val="Heading2"/>
        <w:rPr>
          <w:del w:id="307" w:author="Nick Airdo" w:date="2012-11-08T08:49:00Z"/>
        </w:rPr>
      </w:pPr>
      <w:bookmarkStart w:id="308" w:name="_Transactions"/>
      <w:bookmarkStart w:id="309" w:name="_Toc331284664"/>
      <w:bookmarkEnd w:id="308"/>
      <w:del w:id="310" w:author="Nick Airdo" w:date="2012-11-08T08:49:00Z">
        <w:r w:rsidDel="00A9765F">
          <w:delText>Transactions</w:delText>
        </w:r>
        <w:bookmarkEnd w:id="309"/>
      </w:del>
    </w:p>
    <w:p w:rsidR="00CC7AC0" w:rsidDel="00A9765F" w:rsidRDefault="00CC7AC0" w:rsidP="00CC7AC0">
      <w:pPr>
        <w:rPr>
          <w:del w:id="311" w:author="Nick Airdo" w:date="2012-11-08T08:49:00Z"/>
        </w:rPr>
      </w:pPr>
      <w:del w:id="312" w:author="Nick Airdo" w:date="2012-11-08T08:49:00Z">
        <w:r w:rsidDel="00A9765F">
          <w:delText xml:space="preserve">Every effort should be made to return a page back to the user as quickly as possible. Any </w:delText>
        </w:r>
        <w:r w:rsidR="004C2A4C" w:rsidDel="00A9765F">
          <w:delText>processing that can be done out-of-</w:delText>
        </w:r>
        <w:r w:rsidDel="00A9765F">
          <w:delText>process should consider using transactions.</w:delText>
        </w:r>
      </w:del>
    </w:p>
    <w:p w:rsidR="00CC7AC0" w:rsidDel="00A9765F" w:rsidRDefault="00CC7AC0" w:rsidP="00CC7AC0">
      <w:pPr>
        <w:rPr>
          <w:del w:id="313" w:author="Nick Airdo" w:date="2012-11-08T08:49:00Z"/>
        </w:rPr>
      </w:pPr>
      <w:del w:id="314" w:author="Nick Airdo" w:date="2012-11-08T08:49:00Z">
        <w:r w:rsidDel="00A9765F">
          <w:delText>Rock has a</w:delText>
        </w:r>
        <w:r w:rsidR="004F51DB" w:rsidDel="00A9765F">
          <w:delText xml:space="preserve"> built-in</w:delText>
        </w:r>
        <w:r w:rsidDel="00A9765F">
          <w:delText xml:space="preserve"> transaction queue </w:delText>
        </w:r>
        <w:r w:rsidR="004F51DB" w:rsidDel="00A9765F">
          <w:delText>to handle out-of-</w:delText>
        </w:r>
        <w:r w:rsidDel="00A9765F">
          <w:delText>process execution of code. A block can create a transaction, add it to the queue and move on. An example usage is the implementation of page analytics. To capture data for pages that have been viewed</w:delText>
        </w:r>
        <w:r w:rsidR="004F51DB" w:rsidDel="00A9765F">
          <w:delText>,</w:delText>
        </w:r>
        <w:r w:rsidDel="00A9765F">
          <w:delText xml:space="preserve"> a transaction is added to the queue instead of writing to the database directly while the user waits.</w:delText>
        </w:r>
        <w:r w:rsidR="004F51DB" w:rsidDel="00A9765F">
          <w:delText xml:space="preserve">  In many cases you can see </w:delText>
        </w:r>
        <w:r w:rsidR="00EB198D" w:rsidDel="00A9765F">
          <w:delText xml:space="preserve">nearly </w:delText>
        </w:r>
        <w:r w:rsidR="004F51DB" w:rsidDel="00A9765F">
          <w:delText>100x increase in responsiveness</w:delText>
        </w:r>
        <w:r w:rsidR="00EB198D" w:rsidDel="00A9765F">
          <w:rPr>
            <w:rStyle w:val="FootnoteReference"/>
          </w:rPr>
          <w:footnoteReference w:id="1"/>
        </w:r>
        <w:r w:rsidR="004F51DB" w:rsidDel="00A9765F">
          <w:delText>.</w:delText>
        </w:r>
      </w:del>
    </w:p>
    <w:p w:rsidR="00CC7AC0" w:rsidDel="00A9765F" w:rsidRDefault="00CC7AC0" w:rsidP="00706A64">
      <w:pPr>
        <w:pStyle w:val="Heading3"/>
        <w:rPr>
          <w:del w:id="318" w:author="Nick Airdo" w:date="2012-11-08T08:49:00Z"/>
        </w:rPr>
      </w:pPr>
      <w:del w:id="319" w:author="Nick Airdo" w:date="2012-11-08T08:49:00Z">
        <w:r w:rsidDel="00A9765F">
          <w:delText>Using Transactions</w:delText>
        </w:r>
      </w:del>
    </w:p>
    <w:p w:rsidR="004F51DB" w:rsidDel="00A9765F" w:rsidRDefault="00CC7AC0" w:rsidP="00CC7AC0">
      <w:pPr>
        <w:rPr>
          <w:del w:id="320" w:author="Nick Airdo" w:date="2012-11-08T08:49:00Z"/>
        </w:rPr>
      </w:pPr>
      <w:del w:id="321" w:author="Nick Airdo" w:date="2012-11-08T08:49:00Z">
        <w:r w:rsidDel="00A9765F">
          <w:delText xml:space="preserve">A transaction type </w:delText>
        </w:r>
        <w:r w:rsidR="007B7F2E" w:rsidDel="00A9765F">
          <w:delText>class</w:delText>
        </w:r>
        <w:r w:rsidDel="00A9765F">
          <w:delText xml:space="preserve"> must be created for </w:delText>
        </w:r>
        <w:r w:rsidRPr="00706A64" w:rsidDel="00A9765F">
          <w:rPr>
            <w:i/>
          </w:rPr>
          <w:delText>type</w:delText>
        </w:r>
        <w:r w:rsidDel="00A9765F">
          <w:delText xml:space="preserve"> of transaction. These must inherit from </w:delText>
        </w:r>
        <w:r w:rsidRPr="00121C62" w:rsidDel="00A9765F">
          <w:rPr>
            <w:rFonts w:ascii="Courier New" w:hAnsi="Courier New" w:cs="Courier New"/>
          </w:rPr>
          <w:delText>ITransaction</w:delText>
        </w:r>
        <w:r w:rsidDel="00A9765F">
          <w:delText xml:space="preserve"> which has one method</w:delText>
        </w:r>
        <w:r w:rsidR="007B7F2E" w:rsidDel="00A9765F">
          <w:delText xml:space="preserve"> called</w:delText>
        </w:r>
        <w:r w:rsidDel="00A9765F">
          <w:delText xml:space="preserve"> ‘Execute’. </w:delText>
        </w:r>
        <w:r w:rsidR="004F51DB" w:rsidDel="00A9765F">
          <w:delText>For example, t</w:delText>
        </w:r>
        <w:r w:rsidDel="00A9765F">
          <w:delText xml:space="preserve">o implement the page analytics feature </w:delText>
        </w:r>
        <w:r w:rsidR="004F51DB" w:rsidDel="00A9765F">
          <w:delText xml:space="preserve">described </w:delText>
        </w:r>
        <w:r w:rsidDel="00A9765F">
          <w:delText>above</w:delText>
        </w:r>
        <w:r w:rsidR="004F51DB" w:rsidDel="00A9765F">
          <w:delText>,</w:delText>
        </w:r>
        <w:r w:rsidDel="00A9765F">
          <w:delText xml:space="preserve"> a PageViewTransaction.cs </w:delText>
        </w:r>
        <w:r w:rsidR="004F51DB" w:rsidDel="00A9765F">
          <w:delText xml:space="preserve">class was created with an Execute method </w:delText>
        </w:r>
        <w:r w:rsidR="007B7F2E" w:rsidDel="00A9765F">
          <w:delText xml:space="preserve">consisting </w:delText>
        </w:r>
        <w:r w:rsidR="004F51DB" w:rsidDel="00A9765F">
          <w:delText>of:</w:delText>
        </w:r>
      </w:del>
    </w:p>
    <w:p w:rsidR="007B7F2E" w:rsidDel="00A9765F" w:rsidRDefault="00121C62" w:rsidP="00CC7AC0">
      <w:pPr>
        <w:rPr>
          <w:del w:id="322" w:author="Nick Airdo" w:date="2012-11-08T08:49:00Z"/>
        </w:rPr>
      </w:pPr>
      <w:del w:id="323" w:author="Nick Airdo" w:date="2012-11-08T08:49:00Z">
        <w:r w:rsidDel="00A9765F">
          <w:object w:dxaOrig="9360" w:dyaOrig="3934">
            <v:shape id="_x0000_i1027" type="#_x0000_t75" style="width:468.45pt;height:196.6pt" o:ole="" filled="t" fillcolor="#f2f2f2 [3052]">
              <v:fill opacity=".5"/>
              <v:imagedata r:id="rId35" o:title=""/>
            </v:shape>
            <o:OLEObject Type="Embed" ProgID="Word.OpenDocumentText.12" ShapeID="_x0000_i1027" DrawAspect="Content" ObjectID="_1413874455" r:id="rId36"/>
          </w:object>
        </w:r>
        <w:r w:rsidR="007B7F2E" w:rsidDel="00A9765F">
          <w:delText>To use this transaction type on a block you would simply instantiate an object</w:delText>
        </w:r>
        <w:r w:rsidR="004C2A4C" w:rsidDel="00A9765F">
          <w:delText xml:space="preserve">, set its </w:delText>
        </w:r>
        <w:r w:rsidR="007B7F2E" w:rsidDel="00A9765F">
          <w:delText xml:space="preserve">properties, and add it </w:delText>
        </w:r>
        <w:r w:rsidR="007B7F2E" w:rsidDel="00A9765F">
          <w:lastRenderedPageBreak/>
          <w:delText xml:space="preserve">to the transaction queue using the </w:delText>
        </w:r>
        <w:r w:rsidR="007B7F2E" w:rsidRPr="00121C62" w:rsidDel="00A9765F">
          <w:rPr>
            <w:rFonts w:ascii="Courier New" w:hAnsi="Courier New" w:cs="Courier New"/>
            <w:rPrChange w:id="324" w:author="Nick Airdo" w:date="2012-07-29T00:15:00Z">
              <w:rPr>
                <w:caps/>
                <w:color w:val="C0C0C1"/>
                <w:spacing w:val="10"/>
                <w:kern w:val="28"/>
                <w:sz w:val="52"/>
                <w:szCs w:val="52"/>
              </w:rPr>
            </w:rPrChange>
          </w:rPr>
          <w:delText>RockQueue.TransactionQueue</w:delText>
        </w:r>
        <w:r w:rsidRPr="00121C62" w:rsidDel="00A9765F">
          <w:rPr>
            <w:rFonts w:ascii="Courier New" w:hAnsi="Courier New" w:cs="Courier New"/>
            <w:rPrChange w:id="325" w:author="Nick Airdo" w:date="2012-07-29T00:15:00Z">
              <w:rPr>
                <w:caps/>
                <w:color w:val="C0C0C1"/>
                <w:spacing w:val="10"/>
                <w:kern w:val="28"/>
                <w:sz w:val="52"/>
                <w:szCs w:val="52"/>
              </w:rPr>
            </w:rPrChange>
          </w:rPr>
          <w:delText>.</w:delText>
        </w:r>
        <w:r w:rsidR="007B7F2E" w:rsidRPr="00121C62" w:rsidDel="00A9765F">
          <w:rPr>
            <w:rFonts w:ascii="Courier New" w:hAnsi="Courier New" w:cs="Courier New"/>
          </w:rPr>
          <w:delText>Enqueue</w:delText>
        </w:r>
        <w:r w:rsidRPr="00121C62" w:rsidDel="00A9765F">
          <w:rPr>
            <w:rFonts w:ascii="Courier New" w:hAnsi="Courier New" w:cs="Courier New"/>
          </w:rPr>
          <w:delText>()</w:delText>
        </w:r>
        <w:r w:rsidR="007B7F2E" w:rsidDel="00A9765F">
          <w:delText xml:space="preserve"> method.</w:delText>
        </w:r>
        <w:r w:rsidR="00387F41" w:rsidDel="00A9765F">
          <w:delText xml:space="preserve">  </w:delText>
        </w:r>
        <w:r w:rsidR="00EB198D" w:rsidDel="00A9765F">
          <w:delText>Using</w:delText>
        </w:r>
        <w:r w:rsidR="00387F41" w:rsidDel="00A9765F">
          <w:delText xml:space="preserve"> our working example, this is how the Rock page loader uses the PageViewTransaction</w:delText>
        </w:r>
        <w:r w:rsidR="00EB198D" w:rsidDel="00A9765F">
          <w:delText xml:space="preserve"> to record page views</w:delText>
        </w:r>
        <w:r w:rsidR="00387F41" w:rsidDel="00A9765F">
          <w:delText>:</w:delText>
        </w:r>
      </w:del>
    </w:p>
    <w:p w:rsidR="007B7F2E" w:rsidDel="00A9765F" w:rsidRDefault="002474CF" w:rsidP="00CC7AC0">
      <w:pPr>
        <w:rPr>
          <w:del w:id="326" w:author="Nick Airdo" w:date="2012-11-08T08:49:00Z"/>
        </w:rPr>
      </w:pPr>
      <w:del w:id="327" w:author="Nick Airdo" w:date="2012-11-08T08:49:00Z">
        <w:r w:rsidDel="00A9765F">
          <w:object w:dxaOrig="9360" w:dyaOrig="1874">
            <v:shape id="_x0000_i1028" type="#_x0000_t75" style="width:469.4pt;height:93.25pt" o:ole="" filled="t" fillcolor="#f2f2f2 [3052]">
              <v:fill opacity=".5"/>
              <v:imagedata r:id="rId37" o:title=""/>
            </v:shape>
            <o:OLEObject Type="Embed" ProgID="Word.OpenDocumentText.12" ShapeID="_x0000_i1028" DrawAspect="Content" ObjectID="_1413874456" r:id="rId38"/>
          </w:object>
        </w:r>
      </w:del>
    </w:p>
    <w:p w:rsidR="004F51DB" w:rsidDel="00A9765F" w:rsidRDefault="00EB198D" w:rsidP="00CC7AC0">
      <w:pPr>
        <w:rPr>
          <w:del w:id="328" w:author="Nick Airdo" w:date="2012-11-08T08:49:00Z"/>
        </w:rPr>
      </w:pPr>
      <w:del w:id="329" w:author="Nick Airdo" w:date="2012-11-08T08:49:00Z">
        <w:r w:rsidDel="00A9765F">
          <w:delText>T</w:delText>
        </w:r>
        <w:r w:rsidR="00CC7AC0" w:rsidDel="00A9765F">
          <w:delText xml:space="preserve">he </w:delText>
        </w:r>
        <w:r w:rsidDel="00A9765F">
          <w:delText xml:space="preserve">Rock </w:delText>
        </w:r>
        <w:r w:rsidR="00CC7AC0" w:rsidDel="00A9765F">
          <w:delText xml:space="preserve">queue manager </w:delText>
        </w:r>
        <w:r w:rsidDel="00A9765F">
          <w:delText>will</w:delText>
        </w:r>
        <w:r w:rsidR="00CC7AC0" w:rsidDel="00A9765F">
          <w:delText xml:space="preserve"> wake up (currently every 60 seconds) and drain the queue by calling the </w:delText>
        </w:r>
        <w:r w:rsidDel="00A9765F">
          <w:delText>each transaction’s</w:delText>
        </w:r>
        <w:r w:rsidR="00CC7AC0" w:rsidDel="00A9765F">
          <w:delText xml:space="preserve"> Execute method through the</w:delText>
        </w:r>
        <w:r w:rsidR="004F51DB" w:rsidDel="00A9765F">
          <w:delText xml:space="preserve"> interface.</w:delText>
        </w:r>
      </w:del>
    </w:p>
    <w:p w:rsidR="004F51DB" w:rsidDel="00A9765F" w:rsidRDefault="00CC7AC0" w:rsidP="00CC7AC0">
      <w:pPr>
        <w:rPr>
          <w:del w:id="330" w:author="Nick Airdo" w:date="2012-11-08T08:49:00Z"/>
        </w:rPr>
      </w:pPr>
      <w:del w:id="331" w:author="Nick Airdo" w:date="2012-11-08T08:49:00Z">
        <w:r w:rsidDel="00A9765F">
          <w:delText xml:space="preserve">Sample code can be found in </w:delText>
        </w:r>
        <w:r w:rsidRPr="00121C62" w:rsidDel="00A9765F">
          <w:rPr>
            <w:rFonts w:ascii="Courier New" w:hAnsi="Courier New" w:cs="Courier New"/>
            <w:rPrChange w:id="332" w:author="Nick Airdo" w:date="2012-07-29T00:14:00Z">
              <w:rPr>
                <w:caps/>
                <w:color w:val="C0C0C1"/>
                <w:spacing w:val="10"/>
                <w:kern w:val="28"/>
                <w:sz w:val="52"/>
                <w:szCs w:val="52"/>
              </w:rPr>
            </w:rPrChange>
          </w:rPr>
          <w:delText>Rock.Transactions</w:delText>
        </w:r>
        <w:r w:rsidDel="00A9765F">
          <w:delText xml:space="preserve">. In general though this is very </w:delText>
        </w:r>
        <w:r w:rsidR="004F51DB" w:rsidDel="00A9765F">
          <w:delText>simple</w:delText>
        </w:r>
        <w:r w:rsidR="00C72D80" w:rsidDel="00A9765F">
          <w:delText>, it is</w:delText>
        </w:r>
        <w:r w:rsidR="004F51DB" w:rsidDel="00A9765F">
          <w:delText xml:space="preserve"> also very powerful.</w:delText>
        </w:r>
      </w:del>
    </w:p>
    <w:p w:rsidR="00B05AB5" w:rsidDel="00A9765F" w:rsidRDefault="00B05AB5" w:rsidP="00706A64">
      <w:pPr>
        <w:pStyle w:val="Heading4"/>
        <w:rPr>
          <w:del w:id="333" w:author="Nick Airdo" w:date="2012-11-08T08:49:00Z"/>
        </w:rPr>
      </w:pPr>
      <w:del w:id="334" w:author="Nick Airdo" w:date="2012-11-08T08:49:00Z">
        <w:r w:rsidDel="00A9765F">
          <w:delText>Consideration</w:delText>
        </w:r>
      </w:del>
    </w:p>
    <w:p w:rsidR="00CC7AC0" w:rsidDel="00A9765F" w:rsidRDefault="00B05AB5">
      <w:pPr>
        <w:rPr>
          <w:del w:id="335" w:author="Nick Airdo" w:date="2012-11-08T08:49:00Z"/>
        </w:rPr>
      </w:pPr>
      <w:del w:id="336" w:author="Nick Airdo" w:date="2012-11-08T08:49:00Z">
        <w:r w:rsidDel="00A9765F">
          <w:delText xml:space="preserve">Transactions are meant for short running tasks and are </w:delText>
        </w:r>
        <w:r w:rsidRPr="00706A64" w:rsidDel="00A9765F">
          <w:rPr>
            <w:b/>
          </w:rPr>
          <w:delText>not recommended</w:delText>
        </w:r>
        <w:r w:rsidDel="00A9765F">
          <w:delText xml:space="preserve"> for </w:delText>
        </w:r>
        <w:r w:rsidR="00CC7AC0" w:rsidDel="00A9765F">
          <w:delText xml:space="preserve">very long </w:delText>
        </w:r>
        <w:r w:rsidDel="00A9765F">
          <w:delText>running</w:delText>
        </w:r>
        <w:r w:rsidR="00CC7AC0" w:rsidDel="00A9765F">
          <w:delText xml:space="preserve"> tasks. </w:delText>
        </w:r>
        <w:r w:rsidDel="00A9765F">
          <w:delText>They</w:delText>
        </w:r>
        <w:r w:rsidR="00CC7AC0" w:rsidDel="00A9765F">
          <w:delText xml:space="preserve"> are not </w:delText>
        </w:r>
        <w:r w:rsidDel="00A9765F">
          <w:delText>cost-</w:delText>
        </w:r>
        <w:r w:rsidR="00CC7AC0" w:rsidDel="00A9765F">
          <w:delText xml:space="preserve">free processing. They </w:delText>
        </w:r>
        <w:r w:rsidDel="00A9765F">
          <w:delText xml:space="preserve">still </w:delText>
        </w:r>
        <w:r w:rsidR="00CC7AC0" w:rsidDel="00A9765F">
          <w:delText xml:space="preserve">operate in the IIS context and </w:delText>
        </w:r>
        <w:r w:rsidR="004F51DB" w:rsidDel="00A9765F">
          <w:rPr>
            <w:i/>
          </w:rPr>
          <w:delText>still</w:delText>
        </w:r>
        <w:r w:rsidR="00CC7AC0" w:rsidRPr="00706A64" w:rsidDel="00A9765F">
          <w:rPr>
            <w:i/>
          </w:rPr>
          <w:delText xml:space="preserve"> use</w:delText>
        </w:r>
        <w:r w:rsidR="00CC7AC0" w:rsidDel="00A9765F">
          <w:delText xml:space="preserve"> processing and memory. Longer </w:delText>
        </w:r>
        <w:r w:rsidDel="00A9765F">
          <w:delText xml:space="preserve">running </w:delText>
        </w:r>
        <w:r w:rsidR="00CC7AC0" w:rsidDel="00A9765F">
          <w:delText>tasks sho</w:delText>
        </w:r>
        <w:r w:rsidDel="00A9765F">
          <w:delText>uld be developed with other alternatives, such as Arena Jobs.</w:delText>
        </w:r>
      </w:del>
    </w:p>
    <w:p w:rsidR="00884D25" w:rsidDel="00A9765F" w:rsidRDefault="00884D25" w:rsidP="00706A64">
      <w:pPr>
        <w:pStyle w:val="Heading1"/>
        <w:rPr>
          <w:del w:id="337" w:author="Nick Airdo" w:date="2012-11-08T08:49:00Z"/>
        </w:rPr>
      </w:pPr>
      <w:bookmarkStart w:id="338" w:name="_Ref318467860"/>
      <w:bookmarkStart w:id="339" w:name="_Ref319661510"/>
      <w:bookmarkStart w:id="340" w:name="_Toc331284665"/>
      <w:del w:id="341" w:author="Nick Airdo" w:date="2012-11-08T08:49:00Z">
        <w:r w:rsidDel="00A9765F">
          <w:lastRenderedPageBreak/>
          <w:delText xml:space="preserve">Global </w:delText>
        </w:r>
        <w:bookmarkEnd w:id="338"/>
        <w:r w:rsidR="001D1043" w:rsidDel="00A9765F">
          <w:delText>Attributes</w:delText>
        </w:r>
        <w:bookmarkEnd w:id="339"/>
        <w:bookmarkEnd w:id="340"/>
      </w:del>
    </w:p>
    <w:p w:rsidR="004029A2" w:rsidDel="00A9765F" w:rsidRDefault="00884D25" w:rsidP="00884D25">
      <w:pPr>
        <w:rPr>
          <w:del w:id="342" w:author="Nick Airdo" w:date="2012-11-08T08:49:00Z"/>
        </w:rPr>
      </w:pPr>
      <w:del w:id="343" w:author="Nick Airdo" w:date="2012-11-08T08:49:00Z">
        <w:r w:rsidDel="00A9765F">
          <w:delText>Rock has a place where your custom blocks</w:delText>
        </w:r>
        <w:r w:rsidR="004029A2" w:rsidDel="00A9765F">
          <w:delText xml:space="preserve"> and other code (Jobs, Transactions, etc.)</w:delText>
        </w:r>
        <w:r w:rsidDel="00A9765F">
          <w:delText xml:space="preserve"> can access globally configured </w:delText>
        </w:r>
        <w:r w:rsidR="004029A2" w:rsidDel="00A9765F">
          <w:delText>setting values</w:delText>
        </w:r>
        <w:r w:rsidDel="00A9765F">
          <w:delText xml:space="preserve">.  </w:delText>
        </w:r>
        <w:r w:rsidR="00AA0268" w:rsidDel="00A9765F">
          <w:delText xml:space="preserve">To retrieve a value, </w:delText>
        </w:r>
        <w:r w:rsidR="002A3BE8" w:rsidDel="00A9765F">
          <w:delText>use</w:delText>
        </w:r>
        <w:r w:rsidR="00AA0268" w:rsidDel="00A9765F">
          <w:delText xml:space="preserve"> the </w:delText>
        </w:r>
        <w:r w:rsidR="00AA0268" w:rsidRPr="00121C62" w:rsidDel="00A9765F">
          <w:rPr>
            <w:rFonts w:ascii="Courier New" w:hAnsi="Courier New" w:cs="Courier New"/>
            <w:sz w:val="18"/>
          </w:rPr>
          <w:delText>Rock.Web.Cache.GlobalAttributes.Value</w:delText>
        </w:r>
        <w:r w:rsidR="00121C62" w:rsidRPr="00121C62" w:rsidDel="00A9765F">
          <w:rPr>
            <w:rFonts w:ascii="Courier New" w:hAnsi="Courier New" w:cs="Courier New"/>
            <w:sz w:val="18"/>
          </w:rPr>
          <w:delText>()</w:delText>
        </w:r>
        <w:r w:rsidR="00AA0268" w:rsidDel="00A9765F">
          <w:delText xml:space="preserve"> method while passing in an appropriate key as seen here:</w:delText>
        </w:r>
      </w:del>
    </w:p>
    <w:p w:rsidR="00AA0268" w:rsidDel="00A9765F" w:rsidRDefault="00E72A2B" w:rsidP="00884D25">
      <w:pPr>
        <w:rPr>
          <w:del w:id="344" w:author="Nick Airdo" w:date="2012-11-08T08:49:00Z"/>
        </w:rPr>
      </w:pPr>
      <w:del w:id="345" w:author="Nick Airdo" w:date="2012-11-08T08:49:00Z">
        <w:r w:rsidDel="00A9765F">
          <w:object w:dxaOrig="9360" w:dyaOrig="375">
            <v:shape id="_x0000_i1029" type="#_x0000_t75" style="width:468.45pt;height:19.4pt" o:ole="" o:bordertopcolor="this" o:borderleftcolor="this" o:borderbottomcolor="this" o:borderrightcolor="this" filled="t" fillcolor="#f2f2f2 [3052]">
              <v:fill opacity=".5"/>
              <v:imagedata r:id="rId39" o:title=""/>
            </v:shape>
            <o:OLEObject Type="Embed" ProgID="Word.OpenDocumentText.12" ShapeID="_x0000_i1029" DrawAspect="Content" ObjectID="_1413874457" r:id="rId40"/>
          </w:object>
        </w:r>
      </w:del>
    </w:p>
    <w:p w:rsidR="0077029D" w:rsidDel="00A9765F" w:rsidRDefault="0077029D" w:rsidP="00CF5B47">
      <w:pPr>
        <w:pStyle w:val="Heading2"/>
        <w:rPr>
          <w:del w:id="346" w:author="Nick Airdo" w:date="2012-11-08T08:49:00Z"/>
        </w:rPr>
      </w:pPr>
      <w:bookmarkStart w:id="347" w:name="_Toc331284666"/>
      <w:del w:id="348" w:author="Nick Airdo" w:date="2012-11-08T08:49:00Z">
        <w:r w:rsidDel="00A9765F">
          <w:delText>Merge Fields</w:delText>
        </w:r>
        <w:bookmarkEnd w:id="347"/>
      </w:del>
    </w:p>
    <w:p w:rsidR="00884D25" w:rsidDel="00A9765F" w:rsidRDefault="00884D25">
      <w:pPr>
        <w:rPr>
          <w:del w:id="349" w:author="Nick Airdo" w:date="2012-11-08T08:49:00Z"/>
        </w:rPr>
      </w:pPr>
      <w:del w:id="350" w:author="Nick Airdo" w:date="2012-11-08T08:49:00Z">
        <w:r w:rsidDel="00A9765F">
          <w:delText xml:space="preserve">The </w:delText>
        </w:r>
        <w:r w:rsidRPr="00CF5B47" w:rsidDel="00A9765F">
          <w:rPr>
            <w:i/>
          </w:rPr>
          <w:delText>values</w:delText>
        </w:r>
        <w:r w:rsidDel="00A9765F">
          <w:delText xml:space="preserve"> of global attributes can </w:delText>
        </w:r>
        <w:r w:rsidR="00AA0268" w:rsidRPr="00121C62" w:rsidDel="00A9765F">
          <w:rPr>
            <w:i/>
            <w:rPrChange w:id="351" w:author="Nick Airdo" w:date="2012-07-29T00:16:00Z">
              <w:rPr>
                <w:caps/>
                <w:color w:val="C0C0C1"/>
                <w:spacing w:val="10"/>
                <w:kern w:val="28"/>
                <w:sz w:val="52"/>
                <w:szCs w:val="52"/>
              </w:rPr>
            </w:rPrChange>
          </w:rPr>
          <w:delText>also</w:delText>
        </w:r>
        <w:r w:rsidR="00AA0268" w:rsidDel="00A9765F">
          <w:delText xml:space="preserve"> </w:delText>
        </w:r>
        <w:r w:rsidDel="00A9765F">
          <w:delText xml:space="preserve">have merge fields in them that contain </w:delText>
        </w:r>
        <w:r w:rsidRPr="00CF5B47" w:rsidDel="00A9765F">
          <w:rPr>
            <w:i/>
          </w:rPr>
          <w:delText>other</w:delText>
        </w:r>
        <w:r w:rsidDel="00A9765F">
          <w:delText xml:space="preserve"> global attributes. </w:delText>
        </w:r>
        <w:r w:rsidR="00AA0268" w:rsidDel="00A9765F">
          <w:delText xml:space="preserve"> For example, s</w:delText>
        </w:r>
        <w:r w:rsidDel="00A9765F">
          <w:delText>ay you are working on an email templates and several of the templates should have the same header and footer (common for styling). These headers and footers however may have settings in them like the background color or logo url. This is all possible with ‘global attribute nesting’. The ‘header’ attribute can include the ‘background-color’ attribute and be used in the email template. This nesting can be n levels deep, however, simple is better. The administrator must be very careful to not create circular references (A includes B which includes A) as these will cause the system to enter a loop.</w:delText>
        </w:r>
      </w:del>
    </w:p>
    <w:p w:rsidR="00430AFE" w:rsidDel="00A9765F" w:rsidRDefault="00430AFE" w:rsidP="007B6A55">
      <w:pPr>
        <w:pStyle w:val="Heading1"/>
        <w:rPr>
          <w:del w:id="352" w:author="Nick Airdo" w:date="2012-11-08T08:49:00Z"/>
        </w:rPr>
      </w:pPr>
      <w:bookmarkStart w:id="353" w:name="_Toc331284667"/>
      <w:del w:id="354" w:author="Nick Airdo" w:date="2012-11-08T08:49:00Z">
        <w:r w:rsidDel="00A9765F">
          <w:lastRenderedPageBreak/>
          <w:delText>Namespaces and Conventions</w:delText>
        </w:r>
        <w:bookmarkEnd w:id="353"/>
      </w:del>
    </w:p>
    <w:p w:rsidR="00D437AD" w:rsidDel="00A9765F" w:rsidRDefault="002D159A" w:rsidP="00DD550F">
      <w:pPr>
        <w:rPr>
          <w:del w:id="355" w:author="Nick Airdo" w:date="2012-11-08T08:49:00Z"/>
        </w:rPr>
      </w:pPr>
      <w:del w:id="356" w:author="Nick Airdo" w:date="2012-11-08T08:49:00Z">
        <w:r w:rsidDel="00A9765F">
          <w:delText xml:space="preserve">When you write custom stuff please adhere to the rules below to avoid collisions </w:delText>
        </w:r>
        <w:r w:rsidR="00D67E96" w:rsidDel="00A9765F">
          <w:delText>with other developer’s stuff</w:delText>
        </w:r>
        <w:r w:rsidDel="00A9765F">
          <w:delText>.</w:delText>
        </w:r>
        <w:r w:rsidR="00D6580E" w:rsidDel="00A9765F">
          <w:delText xml:space="preserve">  Below you’ll see reference to </w:delText>
        </w:r>
        <w:r w:rsidR="00D437AD" w:rsidDel="00A9765F">
          <w:delText xml:space="preserve">your organization’s </w:delText>
        </w:r>
        <w:r w:rsidR="00D6580E" w:rsidRPr="00706A64" w:rsidDel="00A9765F">
          <w:rPr>
            <w:i/>
          </w:rPr>
          <w:delText>&lt;</w:delText>
        </w:r>
        <w:r w:rsidR="006D4D29" w:rsidDel="00A9765F">
          <w:rPr>
            <w:i/>
          </w:rPr>
          <w:delText>OID</w:delText>
        </w:r>
        <w:r w:rsidR="00D6580E" w:rsidRPr="00706A64" w:rsidDel="00A9765F">
          <w:rPr>
            <w:i/>
          </w:rPr>
          <w:delText>&gt;</w:delText>
        </w:r>
        <w:r w:rsidR="00D437AD" w:rsidDel="00A9765F">
          <w:delText xml:space="preserve">.  This means some unique string such as your organization’s </w:delText>
        </w:r>
        <w:r w:rsidR="006D4D29" w:rsidDel="00A9765F">
          <w:delText xml:space="preserve">name, </w:delText>
        </w:r>
        <w:r w:rsidR="00D437AD" w:rsidDel="00A9765F">
          <w:delText>acronym or domain name.</w:delText>
        </w:r>
      </w:del>
    </w:p>
    <w:p w:rsidR="00D437AD" w:rsidDel="00A9765F" w:rsidRDefault="00D437AD" w:rsidP="00DD550F">
      <w:pPr>
        <w:rPr>
          <w:del w:id="357" w:author="Nick Airdo" w:date="2012-11-08T08:49:00Z"/>
        </w:rPr>
      </w:pPr>
      <w:del w:id="358" w:author="Nick Airdo" w:date="2012-11-08T08:49:00Z">
        <w:r w:rsidDel="00A9765F">
          <w:delText>Ex</w:delText>
        </w:r>
        <w:r w:rsidR="006D4D29" w:rsidDel="00A9765F">
          <w:delText xml:space="preserve">amples:  </w:delText>
        </w:r>
        <w:r w:rsidRPr="00706A64" w:rsidDel="00A9765F">
          <w:rPr>
            <w:b/>
          </w:rPr>
          <w:delText>Moz</w:delText>
        </w:r>
        <w:r w:rsidDel="00A9765F">
          <w:delText xml:space="preserve"> – for Mozilla, </w:delText>
        </w:r>
        <w:r w:rsidR="006D4D29" w:rsidRPr="00706A64" w:rsidDel="00A9765F">
          <w:rPr>
            <w:b/>
          </w:rPr>
          <w:delText>JordanRift</w:delText>
        </w:r>
        <w:r w:rsidR="006D4D29" w:rsidDel="00A9765F">
          <w:delText xml:space="preserve"> or </w:delText>
        </w:r>
        <w:r w:rsidR="006D4D29" w:rsidRPr="00706A64" w:rsidDel="00A9765F">
          <w:rPr>
            <w:b/>
          </w:rPr>
          <w:delText>JRift</w:delText>
        </w:r>
        <w:r w:rsidR="006D4D29" w:rsidDel="00A9765F">
          <w:delText xml:space="preserve"> – for Jordan Rift, </w:delText>
        </w:r>
        <w:r w:rsidR="006D4D29" w:rsidRPr="00706A64" w:rsidDel="00A9765F">
          <w:rPr>
            <w:b/>
          </w:rPr>
          <w:delText>CCV</w:delText>
        </w:r>
        <w:r w:rsidR="006D4D29" w:rsidDel="00A9765F">
          <w:delText xml:space="preserve"> – for Christ’s Church of the Valley, </w:delText>
        </w:r>
      </w:del>
    </w:p>
    <w:p w:rsidR="00DD550F" w:rsidDel="00A9765F" w:rsidRDefault="00DD550F" w:rsidP="00DD550F">
      <w:pPr>
        <w:pStyle w:val="Heading2"/>
        <w:rPr>
          <w:del w:id="359" w:author="Nick Airdo" w:date="2012-11-08T08:49:00Z"/>
        </w:rPr>
      </w:pPr>
      <w:bookmarkStart w:id="360" w:name="_Toc331284668"/>
      <w:del w:id="361" w:author="Nick Airdo" w:date="2012-11-08T08:49:00Z">
        <w:r w:rsidDel="00A9765F">
          <w:delText>Custom Tables</w:delText>
        </w:r>
        <w:bookmarkEnd w:id="360"/>
      </w:del>
    </w:p>
    <w:p w:rsidR="00DD550F" w:rsidDel="00A9765F" w:rsidRDefault="00DD550F" w:rsidP="00DD550F">
      <w:pPr>
        <w:rPr>
          <w:del w:id="362" w:author="Nick Airdo" w:date="2012-11-08T08:49:00Z"/>
        </w:rPr>
      </w:pPr>
      <w:del w:id="363" w:author="Nick Airdo" w:date="2012-11-08T08:49:00Z">
        <w:r w:rsidDel="00A9765F">
          <w:delText xml:space="preserve">Custom tables should be prefixed with </w:delText>
        </w:r>
        <w:r w:rsidR="002D159A" w:rsidDel="00A9765F">
          <w:delText xml:space="preserve">an underscore followed by your </w:delText>
        </w:r>
        <w:r w:rsidR="006D4D29" w:rsidRPr="007231B4" w:rsidDel="00A9765F">
          <w:rPr>
            <w:i/>
          </w:rPr>
          <w:delText>&lt;</w:delText>
        </w:r>
        <w:r w:rsidR="006D4D29" w:rsidDel="00A9765F">
          <w:rPr>
            <w:i/>
          </w:rPr>
          <w:delText>OID</w:delText>
        </w:r>
        <w:r w:rsidR="006D4D29" w:rsidRPr="007231B4" w:rsidDel="00A9765F">
          <w:rPr>
            <w:i/>
          </w:rPr>
          <w:delText>&gt;</w:delText>
        </w:r>
        <w:r w:rsidR="006D4D29" w:rsidDel="00A9765F">
          <w:delText xml:space="preserve"> such as</w:delText>
        </w:r>
        <w:r w:rsidR="002D159A" w:rsidDel="00A9765F">
          <w:delText>:</w:delText>
        </w:r>
      </w:del>
    </w:p>
    <w:p w:rsidR="00D6580E" w:rsidDel="00A9765F" w:rsidRDefault="002D159A" w:rsidP="00706A64">
      <w:pPr>
        <w:ind w:left="720"/>
        <w:rPr>
          <w:del w:id="364" w:author="Nick Airdo" w:date="2012-11-08T08:49:00Z"/>
        </w:rPr>
      </w:pPr>
      <w:del w:id="365" w:author="Nick Airdo" w:date="2012-11-08T08:49:00Z">
        <w:r w:rsidRPr="00121C62" w:rsidDel="00A9765F">
          <w:rPr>
            <w:rFonts w:ascii="Courier New" w:hAnsi="Courier New" w:cs="Courier New"/>
            <w:rPrChange w:id="366" w:author="Nick Airdo" w:date="2012-07-29T00:17:00Z">
              <w:rPr>
                <w:caps/>
                <w:color w:val="C0C0C1"/>
                <w:spacing w:val="10"/>
                <w:kern w:val="28"/>
                <w:sz w:val="52"/>
                <w:szCs w:val="52"/>
              </w:rPr>
            </w:rPrChange>
          </w:rPr>
          <w:delText>_moz</w:delText>
        </w:r>
        <w:r w:rsidR="006D4D29" w:rsidRPr="00121C62" w:rsidDel="00A9765F">
          <w:rPr>
            <w:rFonts w:ascii="Courier New" w:hAnsi="Courier New" w:cs="Courier New"/>
            <w:rPrChange w:id="367" w:author="Nick Airdo" w:date="2012-07-29T00:17:00Z">
              <w:rPr>
                <w:caps/>
                <w:color w:val="C0C0C1"/>
                <w:spacing w:val="10"/>
                <w:kern w:val="28"/>
                <w:sz w:val="52"/>
                <w:szCs w:val="52"/>
              </w:rPr>
            </w:rPrChange>
          </w:rPr>
          <w:delText>Table1</w:delText>
        </w:r>
        <w:r w:rsidDel="00A9765F">
          <w:delText xml:space="preserve"> or </w:delText>
        </w:r>
        <w:r w:rsidRPr="00121C62" w:rsidDel="00A9765F">
          <w:rPr>
            <w:rFonts w:ascii="Courier New" w:hAnsi="Courier New" w:cs="Courier New"/>
            <w:rPrChange w:id="368" w:author="Nick Airdo" w:date="2012-07-29T00:17:00Z">
              <w:rPr>
                <w:caps/>
                <w:color w:val="C0C0C1"/>
                <w:spacing w:val="10"/>
                <w:kern w:val="28"/>
                <w:sz w:val="52"/>
                <w:szCs w:val="52"/>
              </w:rPr>
            </w:rPrChange>
          </w:rPr>
          <w:delText>_ccv</w:delText>
        </w:r>
        <w:r w:rsidR="006D4D29" w:rsidRPr="00121C62" w:rsidDel="00A9765F">
          <w:rPr>
            <w:rFonts w:ascii="Courier New" w:hAnsi="Courier New" w:cs="Courier New"/>
            <w:rPrChange w:id="369" w:author="Nick Airdo" w:date="2012-07-29T00:17:00Z">
              <w:rPr>
                <w:caps/>
                <w:color w:val="C0C0C1"/>
                <w:spacing w:val="10"/>
                <w:kern w:val="28"/>
                <w:sz w:val="52"/>
                <w:szCs w:val="52"/>
              </w:rPr>
            </w:rPrChange>
          </w:rPr>
          <w:delText>TableXYZ</w:delText>
        </w:r>
      </w:del>
    </w:p>
    <w:p w:rsidR="006D4D29" w:rsidDel="00A9765F" w:rsidRDefault="006D4D29" w:rsidP="00706A64">
      <w:pPr>
        <w:pStyle w:val="Heading2"/>
        <w:rPr>
          <w:del w:id="370" w:author="Nick Airdo" w:date="2012-11-08T08:49:00Z"/>
        </w:rPr>
      </w:pPr>
      <w:bookmarkStart w:id="371" w:name="_Toc331284669"/>
      <w:del w:id="372" w:author="Nick Airdo" w:date="2012-11-08T08:49:00Z">
        <w:r w:rsidDel="00A9765F">
          <w:delText>Custom Classes</w:delText>
        </w:r>
        <w:bookmarkEnd w:id="371"/>
      </w:del>
    </w:p>
    <w:p w:rsidR="00D6580E" w:rsidDel="00A9765F" w:rsidRDefault="00D6580E" w:rsidP="00DD550F">
      <w:pPr>
        <w:rPr>
          <w:del w:id="373" w:author="Nick Airdo" w:date="2012-11-08T08:49:00Z"/>
        </w:rPr>
      </w:pPr>
      <w:del w:id="374" w:author="Nick Airdo" w:date="2012-11-08T08:49:00Z">
        <w:r w:rsidDel="00A9765F">
          <w:delText xml:space="preserve">We recommend you </w:delText>
        </w:r>
        <w:r w:rsidR="006D4D29" w:rsidDel="00A9765F">
          <w:delText xml:space="preserve">place your custom code into a </w:delText>
        </w:r>
        <w:r w:rsidRPr="00D6580E" w:rsidDel="00A9765F">
          <w:delText>Rock.Custom.</w:delText>
        </w:r>
        <w:r w:rsidRPr="00706A64" w:rsidDel="00A9765F">
          <w:rPr>
            <w:i/>
          </w:rPr>
          <w:delText>&lt;</w:delText>
        </w:r>
        <w:r w:rsidR="006D4D29" w:rsidRPr="006D4D29" w:rsidDel="00A9765F">
          <w:rPr>
            <w:i/>
          </w:rPr>
          <w:delText>OID</w:delText>
        </w:r>
        <w:r w:rsidR="006D4D29" w:rsidRPr="00706A64" w:rsidDel="00A9765F">
          <w:rPr>
            <w:i/>
          </w:rPr>
          <w:delText xml:space="preserve"> &gt;</w:delText>
        </w:r>
        <w:r w:rsidR="006D4D29" w:rsidRPr="00706A64" w:rsidDel="00A9765F">
          <w:delText>.</w:delText>
        </w:r>
        <w:r w:rsidR="006D4D29" w:rsidDel="00A9765F">
          <w:delText xml:space="preserve"> namespace such as:</w:delText>
        </w:r>
      </w:del>
    </w:p>
    <w:p w:rsidR="006D4D29" w:rsidRPr="00121C62" w:rsidDel="00A9765F" w:rsidRDefault="006D4D29" w:rsidP="00706A64">
      <w:pPr>
        <w:ind w:left="720"/>
        <w:rPr>
          <w:del w:id="375" w:author="Nick Airdo" w:date="2012-11-08T08:49:00Z"/>
          <w:rFonts w:ascii="Courier New" w:hAnsi="Courier New" w:cs="Courier New"/>
          <w:rPrChange w:id="376" w:author="Nick Airdo" w:date="2012-07-29T00:16:00Z">
            <w:rPr>
              <w:del w:id="377" w:author="Nick Airdo" w:date="2012-11-08T08:49:00Z"/>
            </w:rPr>
          </w:rPrChange>
        </w:rPr>
      </w:pPr>
      <w:del w:id="378" w:author="Nick Airdo" w:date="2012-11-08T08:49:00Z">
        <w:r w:rsidRPr="00121C62" w:rsidDel="00A9765F">
          <w:rPr>
            <w:rFonts w:ascii="Courier New" w:hAnsi="Courier New" w:cs="Courier New"/>
            <w:rPrChange w:id="379" w:author="Nick Airdo" w:date="2012-07-29T00:16:00Z">
              <w:rPr>
                <w:caps/>
                <w:color w:val="C0C0C1"/>
                <w:spacing w:val="10"/>
                <w:kern w:val="28"/>
                <w:sz w:val="52"/>
                <w:szCs w:val="52"/>
              </w:rPr>
            </w:rPrChange>
          </w:rPr>
          <w:delText>Rock.Custom.CCV.Api</w:delText>
        </w:r>
        <w:r w:rsidR="00121C62" w:rsidDel="00A9765F">
          <w:rPr>
            <w:rFonts w:ascii="Courier New" w:hAnsi="Courier New" w:cs="Courier New"/>
          </w:rPr>
          <w:delText xml:space="preserve"> </w:delText>
        </w:r>
        <w:r w:rsidR="00121C62" w:rsidDel="00A9765F">
          <w:delText xml:space="preserve">or  </w:delText>
        </w:r>
        <w:r w:rsidRPr="00121C62" w:rsidDel="00A9765F">
          <w:rPr>
            <w:rFonts w:ascii="Courier New" w:hAnsi="Courier New" w:cs="Courier New"/>
            <w:rPrChange w:id="380" w:author="Nick Airdo" w:date="2012-07-29T00:16:00Z">
              <w:rPr>
                <w:caps/>
                <w:color w:val="C0C0C1"/>
                <w:spacing w:val="10"/>
                <w:kern w:val="28"/>
                <w:sz w:val="52"/>
                <w:szCs w:val="52"/>
              </w:rPr>
            </w:rPrChange>
          </w:rPr>
          <w:delText xml:space="preserve">Rock.Custom.JordanRift.App1 </w:delText>
        </w:r>
      </w:del>
    </w:p>
    <w:p w:rsidR="00A0078B" w:rsidDel="00A9765F" w:rsidRDefault="00A0078B" w:rsidP="00A0078B">
      <w:pPr>
        <w:pStyle w:val="Heading2"/>
        <w:rPr>
          <w:del w:id="381" w:author="Nick Airdo" w:date="2012-11-08T08:49:00Z"/>
        </w:rPr>
      </w:pPr>
      <w:bookmarkStart w:id="382" w:name="_Toc331284670"/>
      <w:del w:id="383" w:author="Nick Airdo" w:date="2012-11-08T08:49:00Z">
        <w:r w:rsidDel="00A9765F">
          <w:delText>Custom API</w:delText>
        </w:r>
        <w:bookmarkEnd w:id="382"/>
      </w:del>
    </w:p>
    <w:p w:rsidR="00A0078B" w:rsidRDefault="00A0078B" w:rsidP="00A0078B">
      <w:pPr>
        <w:rPr>
          <w:ins w:id="384" w:author="Nick Airdo" w:date="2012-07-28T22:18:00Z"/>
        </w:rPr>
      </w:pPr>
      <w:del w:id="385" w:author="Nick Airdo" w:date="2012-11-08T08:49:00Z">
        <w:r w:rsidDel="00A9765F">
          <w:delText>When developing custom API extensions, developers</w:delText>
        </w:r>
        <w:r w:rsidRPr="00A0078B" w:rsidDel="00A9765F">
          <w:delText xml:space="preserve"> must use</w:delText>
        </w:r>
        <w:r w:rsidDel="00A9765F">
          <w:delText xml:space="preserve"> a folder convention</w:delText>
        </w:r>
        <w:r w:rsidRPr="00A0078B" w:rsidDel="00A9765F">
          <w:delText xml:space="preserve"> </w:delText>
        </w:r>
        <w:r w:rsidRPr="00121C62" w:rsidDel="00A9765F">
          <w:rPr>
            <w:rFonts w:ascii="Courier New" w:hAnsi="Courier New" w:cs="Courier New"/>
            <w:rPrChange w:id="386" w:author="Nick Airdo" w:date="2012-07-29T00:17:00Z">
              <w:rPr>
                <w:caps/>
                <w:color w:val="C0C0C1"/>
                <w:spacing w:val="10"/>
                <w:kern w:val="28"/>
                <w:sz w:val="52"/>
                <w:szCs w:val="52"/>
              </w:rPr>
            </w:rPrChange>
          </w:rPr>
          <w:delText>api/</w:delText>
        </w:r>
        <w:r w:rsidRPr="00121C62" w:rsidDel="00A9765F">
          <w:rPr>
            <w:rFonts w:ascii="Courier New" w:hAnsi="Courier New" w:cs="Courier New"/>
            <w:i/>
            <w:rPrChange w:id="387" w:author="Nick Airdo" w:date="2012-07-29T00:17:00Z">
              <w:rPr>
                <w:i/>
                <w:caps/>
                <w:color w:val="C0C0C1"/>
                <w:spacing w:val="10"/>
                <w:kern w:val="28"/>
                <w:sz w:val="52"/>
                <w:szCs w:val="52"/>
              </w:rPr>
            </w:rPrChange>
          </w:rPr>
          <w:delText>&lt;com.domain&gt;</w:delText>
        </w:r>
        <w:r w:rsidRPr="00121C62" w:rsidDel="00A9765F">
          <w:rPr>
            <w:rFonts w:ascii="Courier New" w:hAnsi="Courier New" w:cs="Courier New"/>
            <w:rPrChange w:id="388" w:author="Nick Airdo" w:date="2012-07-29T00:17:00Z">
              <w:rPr>
                <w:caps/>
                <w:color w:val="C0C0C1"/>
                <w:spacing w:val="10"/>
                <w:kern w:val="28"/>
                <w:sz w:val="52"/>
                <w:szCs w:val="52"/>
              </w:rPr>
            </w:rPrChange>
          </w:rPr>
          <w:delText>/</w:delText>
        </w:r>
        <w:r w:rsidDel="00A9765F">
          <w:delText xml:space="preserve"> to avoid collisions with other custom developer APIs.</w:delText>
        </w:r>
      </w:del>
      <w:r>
        <w:t xml:space="preserve"> </w:t>
      </w:r>
    </w:p>
    <w:p w:rsidR="00A730F7" w:rsidDel="00A9765F" w:rsidRDefault="00A730F7" w:rsidP="00A9765F">
      <w:pPr>
        <w:pStyle w:val="Heading1"/>
        <w:rPr>
          <w:del w:id="389" w:author="Nick Airdo" w:date="2012-11-08T08:49:00Z"/>
        </w:rPr>
      </w:pPr>
      <w:bookmarkStart w:id="390" w:name="_Toc331284671"/>
      <w:del w:id="391" w:author="Nick Airdo" w:date="2012-11-08T08:49:00Z">
        <w:r w:rsidDel="00A9765F">
          <w:lastRenderedPageBreak/>
          <w:delText>UI Toolkit</w:delText>
        </w:r>
        <w:bookmarkEnd w:id="390"/>
      </w:del>
    </w:p>
    <w:p w:rsidR="00A730F7" w:rsidDel="00A9765F" w:rsidRDefault="00A730F7" w:rsidP="00A9765F">
      <w:pPr>
        <w:pStyle w:val="Heading2"/>
        <w:rPr>
          <w:del w:id="392" w:author="Nick Airdo" w:date="2012-11-08T08:49:00Z"/>
        </w:rPr>
      </w:pPr>
      <w:bookmarkStart w:id="393" w:name="_Toc331284672"/>
      <w:del w:id="394" w:author="Nick Airdo" w:date="2012-11-08T08:49:00Z">
        <w:r w:rsidDel="00A9765F">
          <w:delText>Rock:Grid</w:delText>
        </w:r>
        <w:bookmarkEnd w:id="393"/>
      </w:del>
    </w:p>
    <w:p w:rsidR="008F7A07" w:rsidDel="00A9765F" w:rsidRDefault="00CB3DA0">
      <w:pPr>
        <w:rPr>
          <w:del w:id="395" w:author="Nick Airdo" w:date="2012-11-08T08:49:00Z"/>
        </w:rPr>
      </w:pPr>
      <w:del w:id="396" w:author="Nick Airdo" w:date="2012-11-08T08:49:00Z">
        <w:r w:rsidDel="00A9765F">
          <w:delText>The Rock Grid makes it a breeze to quickly display your entity lists.</w:delText>
        </w:r>
      </w:del>
    </w:p>
    <w:p w:rsidR="00CB3DA0" w:rsidDel="00A9765F" w:rsidRDefault="00CB3DA0">
      <w:pPr>
        <w:rPr>
          <w:del w:id="397" w:author="Nick Airdo" w:date="2012-11-08T08:49:00Z"/>
        </w:rPr>
      </w:pPr>
      <w:del w:id="398" w:author="Nick Airdo" w:date="2012-11-08T08:49:00Z">
        <w:r w:rsidDel="00A9765F">
          <w:rPr>
            <w:noProof/>
            <w:lang w:bidi="ar-SA"/>
            <w:rPrChange w:id="399">
              <w:rPr>
                <w:caps/>
                <w:noProof/>
                <w:color w:val="C0C0C1"/>
                <w:spacing w:val="10"/>
                <w:kern w:val="28"/>
                <w:sz w:val="52"/>
                <w:szCs w:val="52"/>
                <w:lang w:bidi="ar-SA"/>
              </w:rPr>
            </w:rPrChange>
          </w:rPr>
          <w:drawing>
            <wp:inline distT="0" distB="0" distL="0" distR="0" wp14:anchorId="5C157727" wp14:editId="3E88F639">
              <wp:extent cx="4971429" cy="2095238"/>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971429" cy="2095238"/>
                      </a:xfrm>
                      <a:prstGeom prst="rect">
                        <a:avLst/>
                      </a:prstGeom>
                    </pic:spPr>
                  </pic:pic>
                </a:graphicData>
              </a:graphic>
            </wp:inline>
          </w:drawing>
        </w:r>
      </w:del>
    </w:p>
    <w:p w:rsidR="00B84326" w:rsidDel="00A9765F" w:rsidRDefault="00B84326" w:rsidP="00A9765F">
      <w:pPr>
        <w:pStyle w:val="Heading3"/>
        <w:rPr>
          <w:del w:id="400" w:author="Nick Airdo" w:date="2012-11-08T08:49:00Z"/>
        </w:rPr>
      </w:pPr>
      <w:del w:id="401" w:author="Nick Airdo" w:date="2012-11-08T08:49:00Z">
        <w:r w:rsidDel="00A9765F">
          <w:delText xml:space="preserve">Add </w:delText>
        </w:r>
        <w:r w:rsidRPr="00A9765F" w:rsidDel="00A9765F">
          <w:rPr>
            <w:i/>
          </w:rPr>
          <w:delText>&lt;new&gt;</w:delText>
        </w:r>
      </w:del>
    </w:p>
    <w:p w:rsidR="00B84326" w:rsidRPr="00B84326" w:rsidDel="00A9765F" w:rsidRDefault="00B84326">
      <w:pPr>
        <w:rPr>
          <w:del w:id="402" w:author="Nick Airdo" w:date="2012-11-08T08:49:00Z"/>
        </w:rPr>
      </w:pPr>
      <w:del w:id="403" w:author="Nick Airdo" w:date="2012-11-08T08:49:00Z">
        <w:r w:rsidDel="00A9765F">
          <w:delText xml:space="preserve">Set the Grid’s </w:delText>
        </w:r>
        <w:r w:rsidDel="00A9765F">
          <w:rPr>
            <w:rFonts w:ascii="Consolas" w:hAnsi="Consolas" w:cs="Consolas"/>
            <w:sz w:val="19"/>
            <w:szCs w:val="19"/>
            <w:lang w:bidi="ar-SA"/>
          </w:rPr>
          <w:delText>Actions.IsAddEnabled</w:delText>
        </w:r>
        <w:r w:rsidDel="00A9765F">
          <w:delText xml:space="preserve"> to </w:delText>
        </w:r>
        <w:r w:rsidR="0087600C" w:rsidDel="00A9765F">
          <w:delText>true to enable the Add icon on the grid toolbar.</w:delText>
        </w:r>
        <w:r w:rsidDel="00A9765F">
          <w:delText xml:space="preserve"> </w:delText>
        </w:r>
        <w:r w:rsidR="0087600C" w:rsidDel="00A9765F">
          <w:delText xml:space="preserve">  Add your custom handler to the grid’s </w:delText>
        </w:r>
        <w:r w:rsidR="0087600C" w:rsidRPr="00A9765F" w:rsidDel="00A9765F">
          <w:rPr>
            <w:rFonts w:ascii="Courier New" w:hAnsi="Courier New" w:cs="Courier New"/>
          </w:rPr>
          <w:delText>Actions.AddClick</w:delText>
        </w:r>
        <w:r w:rsidR="0087600C" w:rsidDel="00A9765F">
          <w:delText xml:space="preserve"> hander as shown </w:delText>
        </w:r>
        <w:r w:rsidR="00F227B9" w:rsidDel="00A9765F">
          <w:delText xml:space="preserve">in the example </w:delText>
        </w:r>
        <w:r w:rsidR="0087600C" w:rsidDel="00A9765F">
          <w:delText>below.</w:delText>
        </w:r>
      </w:del>
    </w:p>
    <w:p w:rsidR="00A730F7" w:rsidDel="00A9765F" w:rsidRDefault="00A730F7" w:rsidP="00A9765F">
      <w:pPr>
        <w:pStyle w:val="Heading3"/>
        <w:rPr>
          <w:del w:id="404" w:author="Nick Airdo" w:date="2012-11-08T08:49:00Z"/>
        </w:rPr>
      </w:pPr>
      <w:del w:id="405" w:author="Nick Airdo" w:date="2012-11-08T08:49:00Z">
        <w:r w:rsidDel="00A9765F">
          <w:delText>Export to Excel</w:delText>
        </w:r>
      </w:del>
    </w:p>
    <w:p w:rsidR="00A730F7" w:rsidDel="00A9765F" w:rsidRDefault="00CB3DA0">
      <w:pPr>
        <w:rPr>
          <w:del w:id="406" w:author="Nick Airdo" w:date="2012-11-08T08:49:00Z"/>
        </w:rPr>
      </w:pPr>
      <w:del w:id="407" w:author="Nick Airdo" w:date="2012-11-08T08:49:00Z">
        <w:r w:rsidDel="00A9765F">
          <w:delText>This</w:delText>
        </w:r>
        <w:r w:rsidR="00B84326" w:rsidDel="00A9765F">
          <w:delText xml:space="preserve"> generates</w:delText>
        </w:r>
        <w:r w:rsidR="00A730F7" w:rsidRPr="00A730F7" w:rsidDel="00A9765F">
          <w:delText xml:space="preserve"> a native XLSX file. </w:delText>
        </w:r>
        <w:r w:rsidDel="00A9765F">
          <w:delText xml:space="preserve"> If the grid’s </w:delText>
        </w:r>
        <w:r w:rsidRPr="00A9765F" w:rsidDel="00A9765F">
          <w:rPr>
            <w:rFonts w:ascii="Courier New" w:hAnsi="Courier New" w:cs="Courier New"/>
          </w:rPr>
          <w:delText>Caption</w:delText>
        </w:r>
        <w:r w:rsidDel="00A9765F">
          <w:delText xml:space="preserve"> property is set it will be used </w:delText>
        </w:r>
        <w:r w:rsidR="00A730F7" w:rsidRPr="00A730F7" w:rsidDel="00A9765F">
          <w:delText>for the filename. 2.) There is a new property on the grid ShowActionExcelExport that allows the developer to disable the display of the icon.</w:delText>
        </w:r>
      </w:del>
    </w:p>
    <w:p w:rsidR="00B84326" w:rsidRPr="00A9765F" w:rsidDel="00A9765F" w:rsidRDefault="00B84326" w:rsidP="00A9765F">
      <w:pPr>
        <w:autoSpaceDE w:val="0"/>
        <w:autoSpaceDN w:val="0"/>
        <w:adjustRightInd w:val="0"/>
        <w:spacing w:before="0" w:after="0" w:line="240" w:lineRule="auto"/>
        <w:rPr>
          <w:del w:id="408" w:author="Nick Airdo" w:date="2012-11-08T08:49:00Z"/>
          <w:rFonts w:ascii="Consolas" w:hAnsi="Consolas" w:cs="Consolas"/>
          <w:sz w:val="19"/>
          <w:szCs w:val="19"/>
          <w:lang w:bidi="ar-SA"/>
        </w:rPr>
      </w:pPr>
      <w:del w:id="409" w:author="Nick Airdo" w:date="2012-11-08T08:49:00Z">
        <w:r w:rsidDel="00A9765F">
          <w:delText xml:space="preserve">Set the Grid’s </w:delText>
        </w:r>
        <w:r w:rsidDel="00A9765F">
          <w:rPr>
            <w:rFonts w:ascii="Consolas" w:hAnsi="Consolas" w:cs="Consolas"/>
            <w:sz w:val="19"/>
            <w:szCs w:val="19"/>
            <w:lang w:bidi="ar-SA"/>
          </w:rPr>
          <w:delText>Actions.IsExcelExportEnabled</w:delText>
        </w:r>
        <w:r w:rsidDel="00A9765F">
          <w:delText xml:space="preserve"> to false to prevent the default Export to Excel functionality.</w:delText>
        </w:r>
      </w:del>
    </w:p>
    <w:p w:rsidR="008F7A07" w:rsidDel="00A9765F" w:rsidRDefault="008F7A07" w:rsidP="00A9765F">
      <w:pPr>
        <w:pStyle w:val="Heading3"/>
        <w:rPr>
          <w:del w:id="410" w:author="Nick Airdo" w:date="2012-11-08T08:49:00Z"/>
        </w:rPr>
      </w:pPr>
      <w:del w:id="411" w:author="Nick Airdo" w:date="2012-11-08T08:49:00Z">
        <w:r w:rsidDel="00A9765F">
          <w:delText>Reordering</w:delText>
        </w:r>
      </w:del>
    </w:p>
    <w:p w:rsidR="008F7A07" w:rsidDel="00A9765F" w:rsidRDefault="008F7A07">
      <w:pPr>
        <w:rPr>
          <w:del w:id="412" w:author="Nick Airdo" w:date="2012-11-08T08:49:00Z"/>
        </w:rPr>
      </w:pPr>
      <w:del w:id="413" w:author="Nick Airdo" w:date="2012-11-08T08:49:00Z">
        <w:r w:rsidDel="00A9765F">
          <w:delText xml:space="preserve">Tap into the grid’s drag-and-drop reordering capabilities by binding your custom reorder handler to the grid’s </w:delText>
        </w:r>
        <w:r w:rsidRPr="00A9765F" w:rsidDel="00A9765F">
          <w:rPr>
            <w:rFonts w:ascii="Courier New" w:hAnsi="Courier New" w:cs="Courier New"/>
          </w:rPr>
          <w:delText>GridReorder</w:delText>
        </w:r>
        <w:r w:rsidDel="00A9765F">
          <w:delText xml:space="preserve"> event handler.</w:delText>
        </w:r>
        <w:r w:rsidR="00CB3DA0" w:rsidDel="00A9765F">
          <w:delText xml:space="preserve">  Since the Rock.Data.Service has a </w:delText>
        </w:r>
        <w:r w:rsidR="00CB3DA0" w:rsidRPr="00A9765F" w:rsidDel="00A9765F">
          <w:rPr>
            <w:rFonts w:ascii="Courier New" w:hAnsi="Courier New" w:cs="Courier New"/>
          </w:rPr>
          <w:delText>Reorder</w:delText>
        </w:r>
        <w:r w:rsidR="00CB3DA0" w:rsidDel="00A9765F">
          <w:rPr>
            <w:rFonts w:ascii="Courier New" w:hAnsi="Courier New" w:cs="Courier New"/>
          </w:rPr>
          <w:delText>()</w:delText>
        </w:r>
        <w:r w:rsidR="00CB3DA0" w:rsidDel="00A9765F">
          <w:delText xml:space="preserve"> method, any entity service class that inherits from </w:delText>
        </w:r>
        <w:r w:rsidR="00CB3DA0" w:rsidRPr="00A9765F" w:rsidDel="00A9765F">
          <w:rPr>
            <w:rFonts w:ascii="Courier New" w:hAnsi="Courier New" w:cs="Courier New"/>
          </w:rPr>
          <w:delText>Servic</w:delText>
        </w:r>
        <w:r w:rsidR="00CB3DA0" w:rsidDel="00A9765F">
          <w:rPr>
            <w:rFonts w:ascii="Courier New" w:hAnsi="Courier New" w:cs="Courier New"/>
          </w:rPr>
          <w:delText>e&lt;t&gt;</w:delText>
        </w:r>
        <w:r w:rsidR="00CB3DA0" w:rsidDel="00A9765F">
          <w:delText xml:space="preserve"> can easily have its items reordered.</w:delText>
        </w:r>
      </w:del>
    </w:p>
    <w:p w:rsidR="008F7A07" w:rsidRPr="00A730F7" w:rsidDel="00A9765F" w:rsidRDefault="008F7A07">
      <w:pPr>
        <w:rPr>
          <w:del w:id="414" w:author="Nick Airdo" w:date="2012-11-08T08:49:00Z"/>
        </w:rPr>
      </w:pPr>
    </w:p>
    <w:p w:rsidR="00AB17F2" w:rsidDel="00A9765F" w:rsidRDefault="00B816F3" w:rsidP="007B6A55">
      <w:pPr>
        <w:pStyle w:val="Heading1"/>
        <w:rPr>
          <w:del w:id="415" w:author="Nick Airdo" w:date="2012-11-08T08:49:00Z"/>
        </w:rPr>
      </w:pPr>
      <w:bookmarkStart w:id="416" w:name="_Toc331284673"/>
      <w:del w:id="417" w:author="Nick Airdo" w:date="2012-11-08T08:49:00Z">
        <w:r w:rsidDel="00A9765F">
          <w:lastRenderedPageBreak/>
          <w:delText>UI Standards and Guidelines</w:delText>
        </w:r>
        <w:bookmarkEnd w:id="416"/>
      </w:del>
    </w:p>
    <w:p w:rsidR="00C121D1" w:rsidDel="00A9765F" w:rsidRDefault="00B816F3">
      <w:pPr>
        <w:rPr>
          <w:del w:id="418" w:author="Nick Airdo" w:date="2012-11-08T08:49:00Z"/>
        </w:rPr>
      </w:pPr>
      <w:del w:id="419" w:author="Nick Airdo" w:date="2012-11-08T08:49:00Z">
        <w:r w:rsidDel="00A9765F">
          <w:delText xml:space="preserve">In order to ensure consistent UI and extensible </w:delText>
        </w:r>
        <w:r w:rsidDel="00A9765F">
          <w:rPr>
            <w:rStyle w:val="caps"/>
          </w:rPr>
          <w:delText>CSS</w:delText>
        </w:r>
        <w:r w:rsidDel="00A9765F">
          <w:delText xml:space="preserve"> it is important that all forms be coded in the following manner:</w:delText>
        </w:r>
        <w:r w:rsidR="00C121D1" w:rsidDel="00A9765F">
          <w:fldChar w:fldCharType="begin"/>
        </w:r>
        <w:r w:rsidR="00C121D1" w:rsidDel="00A9765F">
          <w:fldChar w:fldCharType="end"/>
        </w:r>
      </w:del>
    </w:p>
    <w:p w:rsidR="00B816F3" w:rsidDel="00A9765F" w:rsidRDefault="00CC7AC0" w:rsidP="00B816F3">
      <w:pPr>
        <w:rPr>
          <w:del w:id="420" w:author="Nick Airdo" w:date="2012-11-08T08:49:00Z"/>
          <w:i/>
        </w:rPr>
      </w:pPr>
      <w:del w:id="421" w:author="Nick Airdo" w:date="2012-11-08T08:49:00Z">
        <w:r w:rsidRPr="00CC7AC0" w:rsidDel="00A9765F">
          <w:rPr>
            <w:i/>
          </w:rPr>
          <w:delText>Additional UI guidelines are TBD</w:delText>
        </w:r>
      </w:del>
    </w:p>
    <w:p w:rsidR="00894C17" w:rsidRDefault="00894C17" w:rsidP="008E713F">
      <w:pPr>
        <w:pStyle w:val="Heading1"/>
      </w:pPr>
      <w:bookmarkStart w:id="422" w:name="_Toc331284674"/>
      <w:r>
        <w:lastRenderedPageBreak/>
        <w:t>Internals</w:t>
      </w:r>
      <w:bookmarkEnd w:id="422"/>
    </w:p>
    <w:p w:rsidR="00894C17" w:rsidRDefault="00894C17">
      <w:r>
        <w:t>This section is meant for Core developers who want to understand how some internal piece of Rock works.</w:t>
      </w:r>
      <w:r w:rsidR="003C0195">
        <w:t xml:space="preserve">  It’s primarily to help us wrap our brains around some of the more complex entity/database relationships when where in these early stages of Rock development.</w:t>
      </w:r>
    </w:p>
    <w:p w:rsidR="00894C17" w:rsidRDefault="00894C17" w:rsidP="008E713F">
      <w:pPr>
        <w:pStyle w:val="Heading2"/>
      </w:pPr>
      <w:bookmarkStart w:id="423" w:name="_Toc331284675"/>
      <w:r>
        <w:t>Core Attributes</w:t>
      </w:r>
      <w:bookmarkEnd w:id="423"/>
    </w:p>
    <w:p w:rsidR="00FA5341" w:rsidRDefault="00894C17">
      <w:r>
        <w:t>Attributes</w:t>
      </w:r>
      <w:r w:rsidR="00FA5341">
        <w:t xml:space="preserve"> (aka </w:t>
      </w:r>
      <w:r w:rsidR="00FA5341">
        <w:fldChar w:fldCharType="begin"/>
      </w:r>
      <w:r w:rsidR="00FA5341">
        <w:instrText xml:space="preserve"> REF _Ref319661510 \h </w:instrText>
      </w:r>
      <w:r w:rsidR="00FA5341">
        <w:fldChar w:fldCharType="separate"/>
      </w:r>
      <w:r w:rsidR="00523A33">
        <w:t>Global Attributes</w:t>
      </w:r>
      <w:r w:rsidR="00FA5341">
        <w:fldChar w:fldCharType="end"/>
      </w:r>
      <w:r>
        <w:t xml:space="preserve">) are related to </w:t>
      </w:r>
      <w:r w:rsidR="00FA5341">
        <w:t xml:space="preserve">various entities in Rock.  Taking an Entity </w:t>
      </w:r>
      <w:r w:rsidR="00FA5341" w:rsidRPr="00453E55">
        <w:rPr>
          <w:i/>
        </w:rPr>
        <w:t>type</w:t>
      </w:r>
      <w:r w:rsidR="00FA5341">
        <w:t xml:space="preserve"> centric viewpoint, they can be seen in this way:</w:t>
      </w:r>
    </w:p>
    <w:p w:rsidR="00FA5341" w:rsidRDefault="006E7183" w:rsidP="00800832">
      <w:r>
        <w:rPr>
          <w:noProof/>
          <w:lang w:bidi="ar-SA"/>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9" type="#_x0000_t34" style="position:absolute;margin-left:-60.1pt;margin-top:110.95pt;width:156.05pt;height:19.6pt;rotation:270;flip:x;z-index:251676672" o:connectortype="elbow" adj="-56,504624,-15800" strokecolor="#8db3e2 [1311]">
            <v:stroke dashstyle="dash" endarrow="block"/>
          </v:shape>
        </w:pict>
      </w:r>
      <w:r>
        <w:rPr>
          <w:noProof/>
          <w:lang w:bidi="ar-SA"/>
        </w:rPr>
        <w:pict>
          <v:shape id="_x0000_s1048" type="#_x0000_t34" style="position:absolute;margin-left:-39.05pt;margin-top:100.1pt;width:144.45pt;height:29.65pt;rotation:270;flip:x;z-index:251675648" o:connectortype="elbow" adj="14,325129,-20097" strokecolor="#8db3e2 [1311]">
            <v:stroke dashstyle="dash" endarrow="block"/>
          </v:shape>
        </w:pict>
      </w:r>
      <w:r w:rsidR="00FA5341">
        <w:rPr>
          <w:noProof/>
          <w:lang w:bidi="ar-SA"/>
        </w:rPr>
        <w:drawing>
          <wp:inline distT="0" distB="0" distL="0" distR="0" wp14:anchorId="616CFB44" wp14:editId="2CF0472E">
            <wp:extent cx="5486400" cy="3200400"/>
            <wp:effectExtent l="19050" t="0" r="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p w:rsidR="002F3746" w:rsidRDefault="00FA5341">
      <w:r>
        <w:t>Attributes</w:t>
      </w:r>
      <w:r w:rsidR="000026D9">
        <w:t xml:space="preserve"> are named, are of a particular </w:t>
      </w:r>
      <w:proofErr w:type="spellStart"/>
      <w:r w:rsidR="000026D9">
        <w:t>FieldType</w:t>
      </w:r>
      <w:proofErr w:type="spellEnd"/>
      <w:r w:rsidR="000026D9">
        <w:t xml:space="preserve"> (i.e. data type)</w:t>
      </w:r>
      <w:r w:rsidR="009E2370">
        <w:t>,</w:t>
      </w:r>
      <w:r w:rsidR="000026D9">
        <w:t xml:space="preserve"> and</w:t>
      </w:r>
      <w:r>
        <w:t xml:space="preserve"> belong to a particular type of entity (Block, Page, Group, </w:t>
      </w:r>
      <w:r w:rsidR="00CC5EEA">
        <w:t xml:space="preserve">“the system”, </w:t>
      </w:r>
      <w:r>
        <w:t>etc</w:t>
      </w:r>
      <w:r w:rsidR="000026D9">
        <w:t xml:space="preserve">.) as </w:t>
      </w:r>
      <w:r w:rsidR="00CC5EEA">
        <w:t>recorded</w:t>
      </w:r>
      <w:r w:rsidR="000026D9">
        <w:t xml:space="preserve"> </w:t>
      </w:r>
      <w:r w:rsidR="00CC5EEA">
        <w:t>in</w:t>
      </w:r>
      <w:r w:rsidR="000026D9">
        <w:t xml:space="preserve"> the Entity property.  When necessary</w:t>
      </w:r>
      <w:r w:rsidR="00CC5EEA">
        <w:t>,</w:t>
      </w:r>
      <w:r w:rsidR="000026D9">
        <w:t xml:space="preserve"> they are further qualified by the</w:t>
      </w:r>
      <w:r>
        <w:t xml:space="preserve"> </w:t>
      </w:r>
      <w:proofErr w:type="spellStart"/>
      <w:r w:rsidR="000026D9">
        <w:t>EntityQualifierValues</w:t>
      </w:r>
      <w:proofErr w:type="spellEnd"/>
      <w:r w:rsidR="000026D9">
        <w:t xml:space="preserve"> </w:t>
      </w:r>
      <w:r w:rsidR="009E2370">
        <w:t xml:space="preserve">and </w:t>
      </w:r>
      <w:proofErr w:type="spellStart"/>
      <w:r w:rsidR="009E2370">
        <w:t>EntityQualifierColumn</w:t>
      </w:r>
      <w:proofErr w:type="spellEnd"/>
      <w:r w:rsidR="009E2370">
        <w:t xml:space="preserve"> </w:t>
      </w:r>
      <w:r w:rsidR="000026D9">
        <w:t>property</w:t>
      </w:r>
      <w:r w:rsidR="009E2370">
        <w:t xml:space="preserve"> </w:t>
      </w:r>
      <w:r w:rsidR="002B6219">
        <w:t>(</w:t>
      </w:r>
      <w:r w:rsidR="009E2370">
        <w:rPr>
          <w:i/>
        </w:rPr>
        <w:t>as deemed/used by the entity type</w:t>
      </w:r>
      <w:r w:rsidR="002B6219">
        <w:t>)</w:t>
      </w:r>
      <w:r w:rsidR="009E2370">
        <w:t>.</w:t>
      </w:r>
      <w:r w:rsidR="002B6219">
        <w:t xml:space="preserve"> </w:t>
      </w:r>
      <w:r w:rsidR="000026D9">
        <w:t xml:space="preserve">An Attribute’s </w:t>
      </w:r>
      <w:r w:rsidR="009E2370">
        <w:t xml:space="preserve">Category value, </w:t>
      </w:r>
      <w:r w:rsidR="009B1B7F">
        <w:t>along wi</w:t>
      </w:r>
      <w:r w:rsidR="009E2370">
        <w:t>th some of the other properties,</w:t>
      </w:r>
      <w:r w:rsidR="009B1B7F">
        <w:t xml:space="preserve"> </w:t>
      </w:r>
      <w:r w:rsidR="009E2370">
        <w:t>is used when</w:t>
      </w:r>
      <w:r w:rsidR="009B1B7F">
        <w:t xml:space="preserve"> organizing </w:t>
      </w:r>
      <w:r w:rsidR="009E2370">
        <w:t>t</w:t>
      </w:r>
      <w:r w:rsidR="009B1B7F">
        <w:t xml:space="preserve">he attribute property UI.  </w:t>
      </w:r>
      <w:proofErr w:type="spellStart"/>
      <w:r w:rsidR="009B1B7F">
        <w:t>Attribute</w:t>
      </w:r>
      <w:r w:rsidR="009B1B7F" w:rsidRPr="008E713F">
        <w:rPr>
          <w:i/>
        </w:rPr>
        <w:t>Values</w:t>
      </w:r>
      <w:proofErr w:type="spellEnd"/>
      <w:r w:rsidR="009E2370">
        <w:t xml:space="preserve"> will</w:t>
      </w:r>
      <w:r w:rsidR="009B1B7F">
        <w:t xml:space="preserve"> have an </w:t>
      </w:r>
      <w:proofErr w:type="spellStart"/>
      <w:r w:rsidR="009B1B7F">
        <w:t>EntityID</w:t>
      </w:r>
      <w:proofErr w:type="spellEnd"/>
      <w:r w:rsidR="009B1B7F">
        <w:t xml:space="preserve"> which is a reference to a particular </w:t>
      </w:r>
      <w:r w:rsidR="009B1B7F" w:rsidRPr="008E713F">
        <w:rPr>
          <w:i/>
        </w:rPr>
        <w:t>instance</w:t>
      </w:r>
      <w:r w:rsidR="009B1B7F">
        <w:t xml:space="preserve"> of an entity type</w:t>
      </w:r>
      <w:r w:rsidR="00693BA7">
        <w:t xml:space="preserve"> (such as the HTML Content block, for example)</w:t>
      </w:r>
      <w:r w:rsidR="009E2370">
        <w:t xml:space="preserve"> when deemed necessary by the entity type</w:t>
      </w:r>
      <w:r w:rsidR="009B1B7F">
        <w:t>.</w:t>
      </w:r>
      <w:r w:rsidR="00CC5EEA">
        <w:t xml:space="preserve">  </w:t>
      </w:r>
      <w:r w:rsidR="001A1C3A">
        <w:t xml:space="preserve">Some Attributes have no relationship to entity type </w:t>
      </w:r>
      <w:r w:rsidR="001A1C3A" w:rsidRPr="008E713F">
        <w:rPr>
          <w:i/>
        </w:rPr>
        <w:t>instances</w:t>
      </w:r>
      <w:r w:rsidR="001A1C3A">
        <w:t xml:space="preserve"> and still other A</w:t>
      </w:r>
      <w:r w:rsidR="00CC5EEA">
        <w:t xml:space="preserve">ttributes have no </w:t>
      </w:r>
      <w:r w:rsidR="001A1C3A">
        <w:t>relationship to any e</w:t>
      </w:r>
      <w:r w:rsidR="00CC5EEA">
        <w:t xml:space="preserve">ntity and </w:t>
      </w:r>
      <w:r w:rsidR="001A1C3A">
        <w:t xml:space="preserve">therefore </w:t>
      </w:r>
      <w:r w:rsidR="00CC5EEA">
        <w:t xml:space="preserve">can be </w:t>
      </w:r>
      <w:r w:rsidR="001A1C3A">
        <w:t>thought</w:t>
      </w:r>
      <w:r w:rsidR="00CC5EEA">
        <w:t xml:space="preserve"> of as global attributes tied to the Rock </w:t>
      </w:r>
      <w:proofErr w:type="spellStart"/>
      <w:r w:rsidR="00CC5EEA">
        <w:t>C</w:t>
      </w:r>
      <w:r w:rsidR="001A1C3A">
        <w:t>hMS</w:t>
      </w:r>
      <w:proofErr w:type="spellEnd"/>
      <w:r w:rsidR="001A1C3A">
        <w:t xml:space="preserve"> system.</w:t>
      </w:r>
    </w:p>
    <w:p w:rsidR="007535D9" w:rsidRDefault="002F3746">
      <w:r>
        <w:t xml:space="preserve">When Attributes are related to entity type </w:t>
      </w:r>
      <w:r w:rsidRPr="008E713F">
        <w:rPr>
          <w:i/>
        </w:rPr>
        <w:t>instances</w:t>
      </w:r>
      <w:r>
        <w:t>, t</w:t>
      </w:r>
      <w:r w:rsidR="00FA5341">
        <w:t xml:space="preserve">aking an </w:t>
      </w:r>
      <w:r>
        <w:t>e</w:t>
      </w:r>
      <w:r w:rsidR="00FA5341">
        <w:t xml:space="preserve">ntity </w:t>
      </w:r>
      <w:r w:rsidR="00693BA7">
        <w:t xml:space="preserve">type </w:t>
      </w:r>
      <w:r w:rsidR="00FA5341" w:rsidRPr="002F3746">
        <w:t>instance</w:t>
      </w:r>
      <w:r w:rsidR="00FA5341">
        <w:t xml:space="preserve"> centric viewpoint, </w:t>
      </w:r>
      <w:r w:rsidR="00CC5EEA">
        <w:t xml:space="preserve">attributes </w:t>
      </w:r>
      <w:r w:rsidR="00FA5341">
        <w:t>might be</w:t>
      </w:r>
      <w:r w:rsidR="000143E9">
        <w:t xml:space="preserve"> </w:t>
      </w:r>
      <w:r w:rsidR="00CC5EEA">
        <w:t>viewed of</w:t>
      </w:r>
      <w:r w:rsidR="000143E9">
        <w:t xml:space="preserve"> </w:t>
      </w:r>
      <w:r w:rsidR="00FA5341">
        <w:t>in this way</w:t>
      </w:r>
      <w:r w:rsidR="000143E9">
        <w:t xml:space="preserve">: </w:t>
      </w:r>
    </w:p>
    <w:p w:rsidR="000143E9" w:rsidRDefault="006E7183" w:rsidP="00894C17">
      <w:r>
        <w:rPr>
          <w:noProof/>
          <w:lang w:bidi="ar-SA"/>
        </w:rPr>
        <w:lastRenderedPageBreak/>
        <w:pict>
          <v:shape id="_x0000_s1046" type="#_x0000_t34" style="position:absolute;margin-left:84.9pt;margin-top:156.35pt;width:40pt;height:27.65pt;rotation:270;z-index:251674624" o:connectortype="elbow" adj="22113,-318141,-95823" strokecolor="#8db3e2 [1311]">
            <v:stroke dashstyle="dash" endarrow="block"/>
          </v:shape>
        </w:pict>
      </w:r>
      <w:r>
        <w:rPr>
          <w:noProof/>
          <w:lang w:bidi="ar-SA"/>
        </w:rPr>
        <w:pict>
          <v:shape id="_x0000_s1044" type="#_x0000_t34" style="position:absolute;margin-left:-32.95pt;margin-top:98.95pt;width:128.75pt;height:24.75pt;rotation:270;flip:x;z-index:251673600" o:connectortype="elbow" adj="50,342764,-21843" strokecolor="#8db3e2 [1311]">
            <v:stroke dashstyle="dash" endarrow="block"/>
          </v:shape>
        </w:pict>
      </w:r>
      <w:r w:rsidR="007535D9">
        <w:rPr>
          <w:noProof/>
          <w:lang w:bidi="ar-SA"/>
        </w:rPr>
        <w:drawing>
          <wp:inline distT="0" distB="0" distL="0" distR="0" wp14:anchorId="6DF9B0DC" wp14:editId="1F02E9B3">
            <wp:extent cx="5486400" cy="3200400"/>
            <wp:effectExtent l="19050" t="0" r="0" b="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inline>
        </w:drawing>
      </w:r>
    </w:p>
    <w:p w:rsidR="002F3746" w:rsidRDefault="000026D9" w:rsidP="008E713F">
      <w:pPr>
        <w:tabs>
          <w:tab w:val="left" w:pos="3840"/>
        </w:tabs>
      </w:pPr>
      <w:r>
        <w:t>An entity</w:t>
      </w:r>
      <w:r w:rsidR="000143E9">
        <w:t xml:space="preserve"> </w:t>
      </w:r>
      <w:r>
        <w:t xml:space="preserve">type </w:t>
      </w:r>
      <w:r w:rsidR="000143E9">
        <w:t xml:space="preserve">instance can have one or more </w:t>
      </w:r>
      <w:proofErr w:type="spellStart"/>
      <w:r w:rsidR="000143E9">
        <w:t>AttributeValues</w:t>
      </w:r>
      <w:proofErr w:type="spellEnd"/>
      <w:r w:rsidR="000143E9">
        <w:t xml:space="preserve"> of a particular type of Attribute.</w:t>
      </w:r>
      <w:r w:rsidR="006A6B13">
        <w:t xml:space="preserve">  These Attribute will have a name, category, default value, etc. and </w:t>
      </w:r>
      <w:r w:rsidR="002F3746">
        <w:t xml:space="preserve">specify the </w:t>
      </w:r>
      <w:r w:rsidR="006A6B13">
        <w:t xml:space="preserve">particular </w:t>
      </w:r>
      <w:r>
        <w:t>kind</w:t>
      </w:r>
      <w:r w:rsidR="006A6B13">
        <w:t xml:space="preserve"> of entity</w:t>
      </w:r>
      <w:r>
        <w:t xml:space="preserve"> (Page, Block, Group, etc.)</w:t>
      </w:r>
      <w:r w:rsidR="002F3746">
        <w:t xml:space="preserve"> to which they belong via the Entity, </w:t>
      </w:r>
      <w:proofErr w:type="spellStart"/>
      <w:r w:rsidR="002F3746">
        <w:t>EntityQualifierValue</w:t>
      </w:r>
      <w:proofErr w:type="spellEnd"/>
      <w:r w:rsidR="002F3746">
        <w:t xml:space="preserve"> (the ID of an entity type instance) and </w:t>
      </w:r>
      <w:proofErr w:type="spellStart"/>
      <w:r w:rsidR="002F3746">
        <w:t>EntityQualifierColumn</w:t>
      </w:r>
      <w:proofErr w:type="spellEnd"/>
      <w:r w:rsidR="002F3746">
        <w:t xml:space="preserve"> properties.</w:t>
      </w:r>
    </w:p>
    <w:p w:rsidR="000143E9" w:rsidRDefault="002F3746" w:rsidP="008E713F">
      <w:pPr>
        <w:tabs>
          <w:tab w:val="left" w:pos="3840"/>
        </w:tabs>
      </w:pPr>
      <w:r>
        <w:t>T</w:t>
      </w:r>
      <w:r w:rsidR="006A6B13">
        <w:t xml:space="preserve">o use a concrete </w:t>
      </w:r>
      <w:r w:rsidR="00752D8D">
        <w:t xml:space="preserve">example, </w:t>
      </w:r>
      <w:r w:rsidR="001001EE">
        <w:t>an</w:t>
      </w:r>
      <w:r w:rsidR="00752D8D">
        <w:t xml:space="preserve"> HTML Content block “entity</w:t>
      </w:r>
      <w:r w:rsidR="001001EE">
        <w:t xml:space="preserve"> type instance</w:t>
      </w:r>
      <w:r w:rsidR="00752D8D">
        <w:t>” has the following Attributes: Pre Text (</w:t>
      </w:r>
      <w:r w:rsidR="00E44020">
        <w:t xml:space="preserve">of </w:t>
      </w:r>
      <w:proofErr w:type="spellStart"/>
      <w:r w:rsidR="00752D8D">
        <w:t>field</w:t>
      </w:r>
      <w:r w:rsidR="00E44020">
        <w:t>type</w:t>
      </w:r>
      <w:proofErr w:type="spellEnd"/>
      <w:r w:rsidR="00E44020">
        <w:t xml:space="preserve"> </w:t>
      </w:r>
      <w:r w:rsidR="00752D8D">
        <w:t>text), Post Text (</w:t>
      </w:r>
      <w:r w:rsidR="00E44020">
        <w:t xml:space="preserve">of </w:t>
      </w:r>
      <w:proofErr w:type="spellStart"/>
      <w:r w:rsidR="00E44020">
        <w:t>fieldtype</w:t>
      </w:r>
      <w:proofErr w:type="spellEnd"/>
      <w:r w:rsidR="00E44020">
        <w:t xml:space="preserve"> </w:t>
      </w:r>
      <w:r w:rsidR="00752D8D">
        <w:t>text), and Cache Duration (</w:t>
      </w:r>
      <w:r w:rsidR="00E44020">
        <w:t xml:space="preserve">of </w:t>
      </w:r>
      <w:proofErr w:type="spellStart"/>
      <w:r w:rsidR="00752D8D">
        <w:t>field</w:t>
      </w:r>
      <w:r w:rsidR="00E44020">
        <w:t>type</w:t>
      </w:r>
      <w:proofErr w:type="spellEnd"/>
      <w:r w:rsidR="00E44020">
        <w:t xml:space="preserve"> </w:t>
      </w:r>
      <w:r w:rsidR="00752D8D">
        <w:t xml:space="preserve">integer) – to </w:t>
      </w:r>
      <w:r w:rsidR="003C0195">
        <w:t>name a few; and each of these will have a</w:t>
      </w:r>
      <w:r w:rsidR="00307D26">
        <w:t>n</w:t>
      </w:r>
      <w:r w:rsidR="003C0195">
        <w:t xml:space="preserve"> </w:t>
      </w:r>
      <w:r w:rsidR="001001EE">
        <w:t>Entity value of “</w:t>
      </w:r>
      <w:proofErr w:type="spellStart"/>
      <w:r w:rsidR="001001EE" w:rsidRPr="001001EE">
        <w:t>Rock.CMS.BlockInstance</w:t>
      </w:r>
      <w:proofErr w:type="spellEnd"/>
      <w:r w:rsidR="001001EE">
        <w:t xml:space="preserve">”, an </w:t>
      </w:r>
      <w:proofErr w:type="spellStart"/>
      <w:r w:rsidR="001001EE">
        <w:t>EntityQualifierColumn</w:t>
      </w:r>
      <w:proofErr w:type="spellEnd"/>
      <w:r w:rsidR="001001EE">
        <w:t xml:space="preserve"> of “</w:t>
      </w:r>
      <w:proofErr w:type="spellStart"/>
      <w:r w:rsidR="001001EE">
        <w:t>BlockID</w:t>
      </w:r>
      <w:proofErr w:type="spellEnd"/>
      <w:proofErr w:type="gramStart"/>
      <w:r w:rsidR="001001EE">
        <w:t>”  and</w:t>
      </w:r>
      <w:proofErr w:type="gramEnd"/>
      <w:r w:rsidR="001001EE">
        <w:t xml:space="preserve"> </w:t>
      </w:r>
      <w:proofErr w:type="spellStart"/>
      <w:r w:rsidR="003C0195">
        <w:t>EntityQualifierValue</w:t>
      </w:r>
      <w:proofErr w:type="spellEnd"/>
      <w:r w:rsidR="003C0195">
        <w:t xml:space="preserve"> that holds the ID of </w:t>
      </w:r>
      <w:r w:rsidR="003C0195" w:rsidRPr="008E713F">
        <w:rPr>
          <w:i/>
        </w:rPr>
        <w:t>the</w:t>
      </w:r>
      <w:r w:rsidR="003C0195">
        <w:t xml:space="preserve"> </w:t>
      </w:r>
      <w:r w:rsidR="001001EE" w:rsidRPr="008E713F">
        <w:t>HTML Content block</w:t>
      </w:r>
      <w:r w:rsidR="001001EE">
        <w:rPr>
          <w:i/>
        </w:rPr>
        <w:t xml:space="preserve"> type</w:t>
      </w:r>
      <w:r w:rsidR="00307D26">
        <w:t xml:space="preserve">. </w:t>
      </w:r>
      <w:r w:rsidR="001001EE">
        <w:t xml:space="preserve">Each </w:t>
      </w:r>
      <w:r w:rsidR="00752D8D">
        <w:t xml:space="preserve">particular </w:t>
      </w:r>
      <w:r w:rsidR="00752D8D" w:rsidRPr="008E713F">
        <w:rPr>
          <w:i/>
        </w:rPr>
        <w:t>instance</w:t>
      </w:r>
      <w:r w:rsidR="00752D8D">
        <w:t xml:space="preserve"> of </w:t>
      </w:r>
      <w:r w:rsidR="001001EE">
        <w:t xml:space="preserve">a </w:t>
      </w:r>
      <w:r w:rsidR="00752D8D">
        <w:t>HTML Content block will have</w:t>
      </w:r>
      <w:r w:rsidR="001001EE">
        <w:t xml:space="preserve"> these</w:t>
      </w:r>
      <w:r w:rsidR="00752D8D">
        <w:t xml:space="preserve"> </w:t>
      </w:r>
      <w:proofErr w:type="spellStart"/>
      <w:r w:rsidR="00752D8D">
        <w:t>AttributeValues</w:t>
      </w:r>
      <w:proofErr w:type="spellEnd"/>
      <w:r w:rsidR="00752D8D">
        <w:t xml:space="preserve"> and each will store its HTML Content block </w:t>
      </w:r>
      <w:r w:rsidR="00752D8D" w:rsidRPr="008E713F">
        <w:rPr>
          <w:i/>
        </w:rPr>
        <w:t>instance ID</w:t>
      </w:r>
      <w:r w:rsidR="00752D8D">
        <w:t xml:space="preserve"> in the </w:t>
      </w:r>
      <w:proofErr w:type="spellStart"/>
      <w:r w:rsidR="00752D8D">
        <w:t>EntityID</w:t>
      </w:r>
      <w:proofErr w:type="spellEnd"/>
      <w:r w:rsidR="00752D8D">
        <w:t xml:space="preserve"> field/column.</w:t>
      </w:r>
    </w:p>
    <w:p w:rsidR="00143F12" w:rsidDel="0009370F" w:rsidRDefault="00143F12" w:rsidP="008E713F">
      <w:pPr>
        <w:pStyle w:val="Heading2"/>
        <w:pageBreakBefore/>
        <w:rPr>
          <w:del w:id="424" w:author="Nick Airdo" w:date="2012-11-08T10:08:00Z"/>
        </w:rPr>
      </w:pPr>
      <w:bookmarkStart w:id="425" w:name="_Toc331284676"/>
      <w:del w:id="426" w:author="Nick Airdo" w:date="2012-11-08T10:08:00Z">
        <w:r w:rsidDel="0009370F">
          <w:lastRenderedPageBreak/>
          <w:delText>Defined Types and Values</w:delText>
        </w:r>
        <w:bookmarkEnd w:id="425"/>
      </w:del>
    </w:p>
    <w:p w:rsidR="00143F12" w:rsidDel="0009370F" w:rsidRDefault="00143F12" w:rsidP="008E713F">
      <w:pPr>
        <w:tabs>
          <w:tab w:val="left" w:pos="3840"/>
        </w:tabs>
        <w:rPr>
          <w:del w:id="427" w:author="Nick Airdo" w:date="2012-11-08T10:08:00Z"/>
        </w:rPr>
      </w:pPr>
      <w:del w:id="428" w:author="Nick Airdo" w:date="2012-11-08T10:08:00Z">
        <w:r w:rsidDel="0009370F">
          <w:delText xml:space="preserve">In Rock, developers can define types of reusable fields and their possible values in a common </w:delText>
        </w:r>
        <w:r w:rsidR="00A025AE" w:rsidDel="0009370F">
          <w:delText>place</w:delText>
        </w:r>
        <w:r w:rsidDel="0009370F">
          <w:delText xml:space="preserve"> (DefinedType and DefinedValue).</w:delText>
        </w:r>
        <w:r w:rsidR="00A025AE" w:rsidDel="0009370F">
          <w:delText xml:space="preserve">   For example, there is a </w:delText>
        </w:r>
        <w:r w:rsidR="00E962C0" w:rsidDel="0009370F">
          <w:delText>well-known</w:delText>
        </w:r>
        <w:r w:rsidR="00A025AE" w:rsidDel="0009370F">
          <w:delText xml:space="preserve"> DefinedType called “Record Status”</w:delText>
        </w:r>
        <w:r w:rsidR="00E962C0" w:rsidDel="0009370F">
          <w:delText xml:space="preserve"> which has </w:delText>
        </w:r>
        <w:r w:rsidR="00F60A94" w:rsidDel="0009370F">
          <w:delText>the following DefinedValues: Active, Inactive, and Pending.</w:delText>
        </w:r>
      </w:del>
    </w:p>
    <w:p w:rsidR="00143F12" w:rsidDel="0009370F" w:rsidRDefault="00A076BA" w:rsidP="008E713F">
      <w:pPr>
        <w:tabs>
          <w:tab w:val="left" w:pos="3840"/>
        </w:tabs>
        <w:rPr>
          <w:del w:id="429" w:author="Nick Airdo" w:date="2012-11-08T10:08:00Z"/>
        </w:rPr>
      </w:pPr>
      <w:del w:id="430" w:author="Nick Airdo" w:date="2012-11-08T10:08:00Z">
        <w:r w:rsidDel="0009370F">
          <w:rPr>
            <w:noProof/>
            <w:lang w:bidi="ar-SA"/>
          </w:rPr>
          <w:drawing>
            <wp:inline distT="0" distB="0" distL="0" distR="0" wp14:anchorId="5F7B4224" wp14:editId="16A5564B">
              <wp:extent cx="4824046" cy="2168769"/>
              <wp:effectExtent l="0" t="0" r="0" b="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2" r:lo="rId53" r:qs="rId54" r:cs="rId55"/>
                </a:graphicData>
              </a:graphic>
            </wp:inline>
          </w:drawing>
        </w:r>
      </w:del>
    </w:p>
    <w:p w:rsidR="00800832" w:rsidRDefault="00800832" w:rsidP="008E713F">
      <w:pPr>
        <w:pStyle w:val="Heading2"/>
      </w:pPr>
      <w:bookmarkStart w:id="431" w:name="_Toc331284677"/>
      <w:bookmarkStart w:id="432" w:name="_GoBack"/>
      <w:bookmarkEnd w:id="432"/>
      <w:r>
        <w:t xml:space="preserve">Context </w:t>
      </w:r>
      <w:r w:rsidR="003A494E">
        <w:t>Aware</w:t>
      </w:r>
      <w:bookmarkEnd w:id="431"/>
    </w:p>
    <w:p w:rsidR="00800832" w:rsidRDefault="003A494E">
      <w:r>
        <w:t>It is possible to create a Rock Block that has the ability to retrieve data for an entity that exists on the current page</w:t>
      </w:r>
      <w:r w:rsidR="005C6A96">
        <w:t xml:space="preserve">.  </w:t>
      </w:r>
      <w:r>
        <w:t xml:space="preserve">By passing a </w:t>
      </w:r>
      <w:r w:rsidRPr="008E713F">
        <w:rPr>
          <w:i/>
        </w:rPr>
        <w:t>fully qualified class name of an entity</w:t>
      </w:r>
      <w:r>
        <w:t xml:space="preserve"> to the </w:t>
      </w:r>
      <w:proofErr w:type="spellStart"/>
      <w:proofErr w:type="gramStart"/>
      <w:r w:rsidRPr="008E713F">
        <w:rPr>
          <w:rFonts w:ascii="Courier New" w:hAnsi="Courier New" w:cs="Courier New"/>
          <w:sz w:val="18"/>
          <w:rPrChange w:id="433" w:author="Nick Airdo" w:date="2012-07-29T00:19:00Z">
            <w:rPr>
              <w:caps/>
              <w:color w:val="C0C0C1"/>
              <w:spacing w:val="10"/>
              <w:kern w:val="28"/>
              <w:sz w:val="52"/>
              <w:szCs w:val="52"/>
            </w:rPr>
          </w:rPrChange>
        </w:rPr>
        <w:t>PageInstance.GetCurrentContext</w:t>
      </w:r>
      <w:proofErr w:type="spellEnd"/>
      <w:r w:rsidRPr="008E713F">
        <w:rPr>
          <w:rFonts w:ascii="Courier New" w:hAnsi="Courier New" w:cs="Courier New"/>
          <w:sz w:val="18"/>
          <w:rPrChange w:id="434" w:author="Nick Airdo" w:date="2012-07-29T00:19:00Z">
            <w:rPr>
              <w:caps/>
              <w:color w:val="C0C0C1"/>
              <w:spacing w:val="10"/>
              <w:kern w:val="28"/>
              <w:sz w:val="52"/>
              <w:szCs w:val="52"/>
            </w:rPr>
          </w:rPrChange>
        </w:rPr>
        <w:t>(</w:t>
      </w:r>
      <w:proofErr w:type="gramEnd"/>
      <w:r w:rsidRPr="008E713F">
        <w:rPr>
          <w:rFonts w:ascii="Courier New" w:hAnsi="Courier New" w:cs="Courier New"/>
          <w:sz w:val="18"/>
          <w:rPrChange w:id="435" w:author="Nick Airdo" w:date="2012-07-29T00:19:00Z">
            <w:rPr>
              <w:caps/>
              <w:color w:val="C0C0C1"/>
              <w:spacing w:val="10"/>
              <w:kern w:val="28"/>
              <w:sz w:val="52"/>
              <w:szCs w:val="52"/>
            </w:rPr>
          </w:rPrChange>
        </w:rPr>
        <w:t>)</w:t>
      </w:r>
      <w:r w:rsidRPr="008E713F">
        <w:rPr>
          <w:sz w:val="18"/>
          <w:rPrChange w:id="436" w:author="Nick Airdo" w:date="2012-07-29T00:19:00Z">
            <w:rPr>
              <w:caps/>
              <w:color w:val="C0C0C1"/>
              <w:spacing w:val="10"/>
              <w:kern w:val="28"/>
              <w:sz w:val="52"/>
              <w:szCs w:val="52"/>
            </w:rPr>
          </w:rPrChange>
        </w:rPr>
        <w:t xml:space="preserve"> </w:t>
      </w:r>
      <w:r>
        <w:t xml:space="preserve">method, </w:t>
      </w:r>
      <w:r w:rsidR="005C6A96">
        <w:t>the</w:t>
      </w:r>
      <w:r>
        <w:t xml:space="preserve"> model f</w:t>
      </w:r>
      <w:r w:rsidR="005C6A96">
        <w:t>or that entity will be returned if it exists</w:t>
      </w:r>
      <w:r w:rsidR="00A83DD7">
        <w:t xml:space="preserve"> (in the page context)</w:t>
      </w:r>
      <w:r w:rsidR="005C6A96">
        <w:t>.</w:t>
      </w:r>
    </w:p>
    <w:p w:rsidR="005C6A96" w:rsidRDefault="005C6A96">
      <w:r>
        <w:t>To see this in action, take a look at the Core/</w:t>
      </w:r>
      <w:proofErr w:type="spellStart"/>
      <w:r>
        <w:t>ContextAttributeValues</w:t>
      </w:r>
      <w:proofErr w:type="spellEnd"/>
      <w:r>
        <w:t xml:space="preserve"> block.  That block can load attribute values for an </w:t>
      </w:r>
      <w:r w:rsidR="001C3FAC">
        <w:t xml:space="preserve">entity as seen </w:t>
      </w:r>
      <w:proofErr w:type="gramStart"/>
      <w:r w:rsidR="001C3FAC">
        <w:t>here:</w:t>
      </w:r>
      <w:proofErr w:type="gramEnd"/>
    </w:p>
    <w:p w:rsidR="005C6A96" w:rsidRDefault="008E713F">
      <w:r>
        <w:object w:dxaOrig="9360" w:dyaOrig="3161">
          <v:shape id="_x0000_i1030" type="#_x0000_t75" style="width:468.45pt;height:158.3pt" o:ole="" filled="t" fillcolor="#f2f2f2 [3052]">
            <v:fill opacity=".5"/>
            <v:imagedata r:id="rId57" o:title=""/>
          </v:shape>
          <o:OLEObject Type="Embed" ProgID="Word.OpenDocumentText.12" ShapeID="_x0000_i1030" DrawAspect="Content" ObjectID="_1413874458" r:id="rId58"/>
        </w:object>
      </w:r>
    </w:p>
    <w:p w:rsidR="00A83DD7" w:rsidRDefault="00A83DD7">
      <w:r>
        <w:t>For example, i</w:t>
      </w:r>
      <w:r w:rsidR="001C3FAC">
        <w:t>n the above code you see the entity string (perhaps “</w:t>
      </w:r>
      <w:proofErr w:type="spellStart"/>
      <w:r w:rsidR="00BD49B7">
        <w:t>Rock.CRM.Person</w:t>
      </w:r>
      <w:proofErr w:type="spellEnd"/>
      <w:r w:rsidR="00BD49B7">
        <w:t xml:space="preserve">”) is passed to the </w:t>
      </w:r>
      <w:proofErr w:type="spellStart"/>
      <w:proofErr w:type="gramStart"/>
      <w:r w:rsidR="00BD49B7" w:rsidRPr="008E713F">
        <w:rPr>
          <w:rFonts w:ascii="Courier New" w:hAnsi="Courier New" w:cs="Courier New"/>
          <w:sz w:val="18"/>
          <w:rPrChange w:id="437" w:author="Nick Airdo" w:date="2012-07-29T00:20:00Z">
            <w:rPr>
              <w:caps/>
              <w:color w:val="C0C0C1"/>
              <w:spacing w:val="10"/>
              <w:kern w:val="28"/>
              <w:sz w:val="52"/>
              <w:szCs w:val="52"/>
            </w:rPr>
          </w:rPrChange>
        </w:rPr>
        <w:t>GetCurrentContext</w:t>
      </w:r>
      <w:proofErr w:type="spellEnd"/>
      <w:ins w:id="438" w:author="Nick Airdo" w:date="2012-07-29T00:20:00Z">
        <w:r w:rsidR="008E713F" w:rsidRPr="008E713F">
          <w:rPr>
            <w:rFonts w:ascii="Courier New" w:hAnsi="Courier New" w:cs="Courier New"/>
            <w:sz w:val="18"/>
            <w:rPrChange w:id="439" w:author="Nick Airdo" w:date="2012-07-29T00:20:00Z">
              <w:rPr>
                <w:caps/>
                <w:color w:val="C0C0C1"/>
                <w:spacing w:val="10"/>
                <w:kern w:val="28"/>
                <w:sz w:val="52"/>
                <w:szCs w:val="52"/>
              </w:rPr>
            </w:rPrChange>
          </w:rPr>
          <w:t>(</w:t>
        </w:r>
        <w:proofErr w:type="gramEnd"/>
        <w:r w:rsidR="008E713F" w:rsidRPr="008E713F">
          <w:rPr>
            <w:rFonts w:ascii="Courier New" w:hAnsi="Courier New" w:cs="Courier New"/>
            <w:sz w:val="18"/>
            <w:rPrChange w:id="440" w:author="Nick Airdo" w:date="2012-07-29T00:20:00Z">
              <w:rPr>
                <w:caps/>
                <w:color w:val="C0C0C1"/>
                <w:spacing w:val="10"/>
                <w:kern w:val="28"/>
                <w:sz w:val="52"/>
                <w:szCs w:val="52"/>
              </w:rPr>
            </w:rPrChange>
          </w:rPr>
          <w:t>)</w:t>
        </w:r>
      </w:ins>
      <w:r w:rsidR="00BD49B7">
        <w:t xml:space="preserve">  and  </w:t>
      </w:r>
      <w:r>
        <w:t>if a valid context was provided for the page (such as ?context=</w:t>
      </w:r>
      <w:r w:rsidRPr="008E713F">
        <w:rPr>
          <w:i/>
        </w:rPr>
        <w:t>&lt;</w:t>
      </w:r>
      <w:r w:rsidRPr="001C5FB9">
        <w:rPr>
          <w:i/>
        </w:rPr>
        <w:t xml:space="preserve"> </w:t>
      </w:r>
      <w:proofErr w:type="spellStart"/>
      <w:r>
        <w:rPr>
          <w:i/>
        </w:rPr>
        <w:t>context</w:t>
      </w:r>
      <w:r w:rsidRPr="008E713F">
        <w:rPr>
          <w:i/>
        </w:rPr>
        <w:t>_key</w:t>
      </w:r>
      <w:proofErr w:type="spellEnd"/>
      <w:r w:rsidRPr="008E713F">
        <w:rPr>
          <w:i/>
        </w:rPr>
        <w:t>&gt;</w:t>
      </w:r>
      <w:r>
        <w:t xml:space="preserve"> where </w:t>
      </w:r>
      <w:r w:rsidRPr="008E713F">
        <w:rPr>
          <w:i/>
        </w:rPr>
        <w:t>&lt;</w:t>
      </w:r>
      <w:proofErr w:type="spellStart"/>
      <w:r>
        <w:rPr>
          <w:i/>
        </w:rPr>
        <w:t>context</w:t>
      </w:r>
      <w:r w:rsidRPr="008E713F">
        <w:rPr>
          <w:i/>
        </w:rPr>
        <w:t>_key</w:t>
      </w:r>
      <w:proofErr w:type="spellEnd"/>
      <w:r w:rsidRPr="008E713F">
        <w:rPr>
          <w:i/>
        </w:rPr>
        <w:t>&gt;</w:t>
      </w:r>
      <w:r>
        <w:t xml:space="preserve"> is an encoded key for a particular person), then  the model for that </w:t>
      </w:r>
      <w:r>
        <w:lastRenderedPageBreak/>
        <w:t>particular person will be returned and the attributes instance values for that person will be added to the page.</w:t>
      </w:r>
    </w:p>
    <w:p w:rsidR="001C3FAC" w:rsidRDefault="00A83DD7" w:rsidP="008E713F">
      <w:pPr>
        <w:pStyle w:val="Heading3"/>
      </w:pPr>
      <w:r>
        <w:t xml:space="preserve">Context Key </w:t>
      </w:r>
    </w:p>
    <w:p w:rsidR="00A83DD7" w:rsidRPr="008E713F" w:rsidRDefault="00A83DD7">
      <w:r>
        <w:t xml:space="preserve">An entity’s context key can be obtained via the </w:t>
      </w:r>
      <w:proofErr w:type="spellStart"/>
      <w:r w:rsidRPr="008E713F">
        <w:rPr>
          <w:rFonts w:ascii="Courier New" w:hAnsi="Courier New" w:cs="Courier New"/>
          <w:rPrChange w:id="441" w:author="Nick Airdo" w:date="2012-07-29T00:19:00Z">
            <w:rPr>
              <w:caps/>
              <w:color w:val="C0C0C1"/>
              <w:spacing w:val="10"/>
              <w:kern w:val="28"/>
              <w:sz w:val="52"/>
              <w:szCs w:val="52"/>
            </w:rPr>
          </w:rPrChange>
        </w:rPr>
        <w:t>ContextKey</w:t>
      </w:r>
      <w:proofErr w:type="spellEnd"/>
      <w:r>
        <w:t xml:space="preserve"> property (inherited from the base </w:t>
      </w:r>
      <w:proofErr w:type="spellStart"/>
      <w:r>
        <w:t>Model.cs</w:t>
      </w:r>
      <w:proofErr w:type="spellEnd"/>
      <w:r>
        <w:t xml:space="preserve"> class).</w:t>
      </w:r>
    </w:p>
    <w:sectPr w:rsidR="00A83DD7" w:rsidRPr="008E713F" w:rsidSect="00397F62">
      <w:headerReference w:type="default" r:id="rId59"/>
      <w:footerReference w:type="even" r:id="rId60"/>
      <w:pgSz w:w="12240" w:h="15840" w:code="1"/>
      <w:pgMar w:top="1296" w:right="1728" w:bottom="1296" w:left="1728" w:header="720"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7183" w:rsidRDefault="006E7183" w:rsidP="0073141B">
      <w:r>
        <w:separator/>
      </w:r>
    </w:p>
  </w:endnote>
  <w:endnote w:type="continuationSeparator" w:id="0">
    <w:p w:rsidR="006E7183" w:rsidRDefault="006E7183" w:rsidP="00731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BB1" w:rsidRDefault="00456BB1" w:rsidP="0073141B">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456BB1" w:rsidRDefault="00456BB1" w:rsidP="007314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7183" w:rsidRDefault="006E7183" w:rsidP="0073141B">
      <w:r>
        <w:separator/>
      </w:r>
    </w:p>
  </w:footnote>
  <w:footnote w:type="continuationSeparator" w:id="0">
    <w:p w:rsidR="006E7183" w:rsidRDefault="006E7183" w:rsidP="0073141B">
      <w:r>
        <w:continuationSeparator/>
      </w:r>
    </w:p>
  </w:footnote>
  <w:footnote w:id="1">
    <w:p w:rsidR="00456BB1" w:rsidRPr="007231B4" w:rsidDel="00A9765F" w:rsidRDefault="00456BB1" w:rsidP="00EB198D">
      <w:pPr>
        <w:rPr>
          <w:del w:id="315" w:author="Nick Airdo" w:date="2012-11-08T08:49:00Z"/>
        </w:rPr>
      </w:pPr>
      <w:del w:id="316" w:author="Nick Airdo" w:date="2012-11-08T08:49:00Z">
        <w:r w:rsidDel="00A9765F">
          <w:rPr>
            <w:rStyle w:val="FootnoteReference"/>
          </w:rPr>
          <w:footnoteRef/>
        </w:r>
        <w:r w:rsidDel="00A9765F">
          <w:delText xml:space="preserve"> Through performance testing using this feature we found that inserting 100 records from a block into the database took 1123ms however adding 100 corresponding transactions to the queue only took 15ms.</w:delText>
        </w:r>
      </w:del>
    </w:p>
    <w:p w:rsidR="00456BB1" w:rsidDel="00A9765F" w:rsidRDefault="00456BB1">
      <w:pPr>
        <w:pStyle w:val="FootnoteText"/>
        <w:rPr>
          <w:del w:id="317" w:author="Nick Airdo" w:date="2012-11-08T08:49:00Z"/>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6BB1" w:rsidRDefault="006E7183" w:rsidP="0073141B">
    <w:pPr>
      <w:pStyle w:val="Header"/>
    </w:pPr>
    <w:r>
      <w:rPr>
        <w:noProof/>
        <w:lang w:bidi="ar-SA"/>
      </w:rPr>
      <w:pict>
        <v:shapetype id="_x0000_t202" coordsize="21600,21600" o:spt="202" path="m,l,21600r21600,l21600,xe">
          <v:stroke joinstyle="miter"/>
          <v:path gradientshapeok="t" o:connecttype="rect"/>
        </v:shapetype>
        <v:shape id="_x0000_s2068" type="#_x0000_t202" style="position:absolute;left:0;text-align:left;margin-left:447.55pt;margin-top:-.2pt;width:44.9pt;height:31.95pt;z-index:251658240;v-text-anchor:middle" filled="f" fillcolor="#dbe5f1 [660]" strokecolor="white [3212]" strokeweight=".5pt">
          <v:fill opacity="26214f"/>
          <v:textbox inset=",0,,0">
            <w:txbxContent>
              <w:p w:rsidR="00456BB1" w:rsidRPr="0035353A" w:rsidRDefault="00456BB1" w:rsidP="00E01585">
                <w:pPr>
                  <w:jc w:val="center"/>
                  <w:rPr>
                    <w:color w:val="808080" w:themeColor="background1" w:themeShade="80"/>
                  </w:rPr>
                </w:pPr>
                <w:r w:rsidRPr="0035353A">
                  <w:rPr>
                    <w:color w:val="808080" w:themeColor="background1" w:themeShade="80"/>
                  </w:rPr>
                  <w:t xml:space="preserve">pg. </w:t>
                </w:r>
                <w:r w:rsidRPr="0035353A">
                  <w:rPr>
                    <w:color w:val="808080" w:themeColor="background1" w:themeShade="80"/>
                  </w:rPr>
                  <w:fldChar w:fldCharType="begin"/>
                </w:r>
                <w:r w:rsidRPr="0035353A">
                  <w:rPr>
                    <w:color w:val="808080" w:themeColor="background1" w:themeShade="80"/>
                  </w:rPr>
                  <w:instrText xml:space="preserve"> PAGE  \* Arabic  \* MERGEFORMAT </w:instrText>
                </w:r>
                <w:r w:rsidRPr="0035353A">
                  <w:rPr>
                    <w:color w:val="808080" w:themeColor="background1" w:themeShade="80"/>
                  </w:rPr>
                  <w:fldChar w:fldCharType="separate"/>
                </w:r>
                <w:r w:rsidR="0009370F">
                  <w:rPr>
                    <w:noProof/>
                    <w:color w:val="808080" w:themeColor="background1" w:themeShade="80"/>
                  </w:rPr>
                  <w:t>30</w:t>
                </w:r>
                <w:r w:rsidRPr="0035353A">
                  <w:rPr>
                    <w:noProof/>
                    <w:color w:val="808080" w:themeColor="background1" w:themeShade="80"/>
                  </w:rPr>
                  <w:fldChar w:fldCharType="end"/>
                </w:r>
              </w:p>
            </w:txbxContent>
          </v:textbox>
        </v:shape>
      </w:pict>
    </w:r>
    <w:r w:rsidR="00456BB1">
      <w:rPr>
        <w:noProof/>
      </w:rPr>
      <w:t>Rock ChMS Complete Developer Reference</w:t>
    </w:r>
  </w:p>
  <w:p w:rsidR="00456BB1" w:rsidRPr="00AE7E93" w:rsidRDefault="006E7183" w:rsidP="0073141B">
    <w:pPr>
      <w:pStyle w:val="Header"/>
    </w:pPr>
    <w:r>
      <w:pict>
        <v:group id="_x0000_s2062" editas="canvas" style="width:6in;height:14.4pt;mso-position-horizontal-relative:char;mso-position-vertical-relative:line" coordorigin="2457,5769" coordsize="7200,2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left:2457;top:5769;width:7200;height:240" o:preferrelative="f">
            <v:fill o:detectmouseclick="t"/>
            <v:path o:extrusionok="t" o:connecttype="none"/>
            <o:lock v:ext="edit" text="t"/>
          </v:shape>
          <w10:wrap type="none"/>
          <w10:anchorlock/>
        </v:group>
      </w:pict>
    </w:r>
    <w:r w:rsidR="00456BB1">
      <w:rPr>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in;height:3in" o:bullet="t"/>
    </w:pict>
  </w:numPicBullet>
  <w:numPicBullet w:numPicBulletId="1">
    <w:pict>
      <v:shape id="_x0000_i1033" type="#_x0000_t75" style="width:3in;height:3in" o:bullet="t"/>
    </w:pict>
  </w:numPicBullet>
  <w:numPicBullet w:numPicBulletId="2">
    <w:pict>
      <v:shape id="_x0000_i1034" type="#_x0000_t75" style="width:3in;height:3in" o:bullet="t"/>
    </w:pict>
  </w:numPicBullet>
  <w:abstractNum w:abstractNumId="0">
    <w:nsid w:val="FFFFFF7C"/>
    <w:multiLevelType w:val="singleLevel"/>
    <w:tmpl w:val="EB9C800C"/>
    <w:lvl w:ilvl="0">
      <w:start w:val="1"/>
      <w:numFmt w:val="decimal"/>
      <w:lvlText w:val="%1."/>
      <w:lvlJc w:val="left"/>
      <w:pPr>
        <w:tabs>
          <w:tab w:val="num" w:pos="1800"/>
        </w:tabs>
        <w:ind w:left="1800" w:hanging="360"/>
      </w:pPr>
    </w:lvl>
  </w:abstractNum>
  <w:abstractNum w:abstractNumId="1">
    <w:nsid w:val="FFFFFF7D"/>
    <w:multiLevelType w:val="singleLevel"/>
    <w:tmpl w:val="183E73E0"/>
    <w:lvl w:ilvl="0">
      <w:start w:val="1"/>
      <w:numFmt w:val="decimal"/>
      <w:lvlText w:val="%1."/>
      <w:lvlJc w:val="left"/>
      <w:pPr>
        <w:tabs>
          <w:tab w:val="num" w:pos="1440"/>
        </w:tabs>
        <w:ind w:left="1440" w:hanging="360"/>
      </w:pPr>
    </w:lvl>
  </w:abstractNum>
  <w:abstractNum w:abstractNumId="2">
    <w:nsid w:val="FFFFFF7E"/>
    <w:multiLevelType w:val="singleLevel"/>
    <w:tmpl w:val="D9703AA4"/>
    <w:lvl w:ilvl="0">
      <w:start w:val="1"/>
      <w:numFmt w:val="decimal"/>
      <w:lvlText w:val="%1."/>
      <w:lvlJc w:val="left"/>
      <w:pPr>
        <w:tabs>
          <w:tab w:val="num" w:pos="1080"/>
        </w:tabs>
        <w:ind w:left="1080" w:hanging="360"/>
      </w:pPr>
    </w:lvl>
  </w:abstractNum>
  <w:abstractNum w:abstractNumId="3">
    <w:nsid w:val="FFFFFF7F"/>
    <w:multiLevelType w:val="singleLevel"/>
    <w:tmpl w:val="623CFFAA"/>
    <w:lvl w:ilvl="0">
      <w:start w:val="1"/>
      <w:numFmt w:val="decimal"/>
      <w:pStyle w:val="ListNumber2"/>
      <w:lvlText w:val="%1."/>
      <w:lvlJc w:val="left"/>
      <w:pPr>
        <w:tabs>
          <w:tab w:val="num" w:pos="720"/>
        </w:tabs>
        <w:ind w:left="720" w:hanging="360"/>
      </w:pPr>
    </w:lvl>
  </w:abstractNum>
  <w:abstractNum w:abstractNumId="4">
    <w:nsid w:val="FFFFFF80"/>
    <w:multiLevelType w:val="singleLevel"/>
    <w:tmpl w:val="2DA2022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19CBD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0282E6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79E192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73CC13C"/>
    <w:lvl w:ilvl="0">
      <w:start w:val="1"/>
      <w:numFmt w:val="decimal"/>
      <w:pStyle w:val="ListNumber"/>
      <w:lvlText w:val="%1."/>
      <w:lvlJc w:val="left"/>
      <w:pPr>
        <w:tabs>
          <w:tab w:val="num" w:pos="360"/>
        </w:tabs>
        <w:ind w:left="360" w:hanging="360"/>
      </w:pPr>
    </w:lvl>
  </w:abstractNum>
  <w:abstractNum w:abstractNumId="9">
    <w:nsid w:val="FFFFFF89"/>
    <w:multiLevelType w:val="singleLevel"/>
    <w:tmpl w:val="7988E28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8114D1"/>
    <w:multiLevelType w:val="hybridMultilevel"/>
    <w:tmpl w:val="A9906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F819A1"/>
    <w:multiLevelType w:val="hybridMultilevel"/>
    <w:tmpl w:val="F3DE3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6482375"/>
    <w:multiLevelType w:val="hybridMultilevel"/>
    <w:tmpl w:val="0B6C93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EEB7069"/>
    <w:multiLevelType w:val="hybridMultilevel"/>
    <w:tmpl w:val="82AA3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EFA518B"/>
    <w:multiLevelType w:val="hybridMultilevel"/>
    <w:tmpl w:val="F4D2C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37D5BC5"/>
    <w:multiLevelType w:val="hybridMultilevel"/>
    <w:tmpl w:val="9ABA6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C675FFC"/>
    <w:multiLevelType w:val="hybridMultilevel"/>
    <w:tmpl w:val="15DCF8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00B04E6"/>
    <w:multiLevelType w:val="hybridMultilevel"/>
    <w:tmpl w:val="2438C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683C7E"/>
    <w:multiLevelType w:val="hybridMultilevel"/>
    <w:tmpl w:val="B99E85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88E13C3"/>
    <w:multiLevelType w:val="multilevel"/>
    <w:tmpl w:val="C1EE4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DB8199A"/>
    <w:multiLevelType w:val="hybridMultilevel"/>
    <w:tmpl w:val="9D7871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AE63E12"/>
    <w:multiLevelType w:val="hybridMultilevel"/>
    <w:tmpl w:val="E5F6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8B3B70"/>
    <w:multiLevelType w:val="hybridMultilevel"/>
    <w:tmpl w:val="3C283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0C3467"/>
    <w:multiLevelType w:val="multilevel"/>
    <w:tmpl w:val="24CC09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nsid w:val="4AC70030"/>
    <w:multiLevelType w:val="hybridMultilevel"/>
    <w:tmpl w:val="DDD241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B5D74FA"/>
    <w:multiLevelType w:val="hybridMultilevel"/>
    <w:tmpl w:val="C3E843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3540DAB"/>
    <w:multiLevelType w:val="hybridMultilevel"/>
    <w:tmpl w:val="13F63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3AD6BBD"/>
    <w:multiLevelType w:val="hybridMultilevel"/>
    <w:tmpl w:val="FB9AC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C621FB"/>
    <w:multiLevelType w:val="multilevel"/>
    <w:tmpl w:val="24CC09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5461513E"/>
    <w:multiLevelType w:val="hybridMultilevel"/>
    <w:tmpl w:val="1834F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556A84"/>
    <w:multiLevelType w:val="hybridMultilevel"/>
    <w:tmpl w:val="5330D1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6221B15"/>
    <w:multiLevelType w:val="hybridMultilevel"/>
    <w:tmpl w:val="3F88C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C4204B"/>
    <w:multiLevelType w:val="hybridMultilevel"/>
    <w:tmpl w:val="4F60A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C8359B"/>
    <w:multiLevelType w:val="hybridMultilevel"/>
    <w:tmpl w:val="D2CECC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A331098"/>
    <w:multiLevelType w:val="hybridMultilevel"/>
    <w:tmpl w:val="06AC60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5">
    <w:nsid w:val="5D402326"/>
    <w:multiLevelType w:val="hybridMultilevel"/>
    <w:tmpl w:val="09C8C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DF7E48"/>
    <w:multiLevelType w:val="hybridMultilevel"/>
    <w:tmpl w:val="2DA6B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73222A"/>
    <w:multiLevelType w:val="multilevel"/>
    <w:tmpl w:val="24CC09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8">
    <w:nsid w:val="6DA92EF0"/>
    <w:multiLevelType w:val="hybridMultilevel"/>
    <w:tmpl w:val="AC8E6F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FAF6D2D"/>
    <w:multiLevelType w:val="hybridMultilevel"/>
    <w:tmpl w:val="9E6E67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7DF7839"/>
    <w:multiLevelType w:val="multilevel"/>
    <w:tmpl w:val="24CC09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1">
    <w:nsid w:val="7EFC69BE"/>
    <w:multiLevelType w:val="hybridMultilevel"/>
    <w:tmpl w:val="C80E70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37"/>
  </w:num>
  <w:num w:numId="3">
    <w:abstractNumId w:val="31"/>
  </w:num>
  <w:num w:numId="4">
    <w:abstractNumId w:val="10"/>
  </w:num>
  <w:num w:numId="5">
    <w:abstractNumId w:val="27"/>
  </w:num>
  <w:num w:numId="6">
    <w:abstractNumId w:val="12"/>
  </w:num>
  <w:num w:numId="7">
    <w:abstractNumId w:val="39"/>
  </w:num>
  <w:num w:numId="8">
    <w:abstractNumId w:val="16"/>
  </w:num>
  <w:num w:numId="9">
    <w:abstractNumId w:val="18"/>
  </w:num>
  <w:num w:numId="10">
    <w:abstractNumId w:val="33"/>
  </w:num>
  <w:num w:numId="11">
    <w:abstractNumId w:val="38"/>
  </w:num>
  <w:num w:numId="12">
    <w:abstractNumId w:val="20"/>
  </w:num>
  <w:num w:numId="13">
    <w:abstractNumId w:val="41"/>
  </w:num>
  <w:num w:numId="14">
    <w:abstractNumId w:val="2"/>
  </w:num>
  <w:num w:numId="15">
    <w:abstractNumId w:val="1"/>
  </w:num>
  <w:num w:numId="16">
    <w:abstractNumId w:val="0"/>
  </w:num>
  <w:num w:numId="17">
    <w:abstractNumId w:val="3"/>
  </w:num>
  <w:num w:numId="18">
    <w:abstractNumId w:val="7"/>
  </w:num>
  <w:num w:numId="19">
    <w:abstractNumId w:val="6"/>
  </w:num>
  <w:num w:numId="20">
    <w:abstractNumId w:val="5"/>
  </w:num>
  <w:num w:numId="21">
    <w:abstractNumId w:val="4"/>
  </w:num>
  <w:num w:numId="22">
    <w:abstractNumId w:val="9"/>
  </w:num>
  <w:num w:numId="23">
    <w:abstractNumId w:val="23"/>
  </w:num>
  <w:num w:numId="24">
    <w:abstractNumId w:val="28"/>
  </w:num>
  <w:num w:numId="25">
    <w:abstractNumId w:val="40"/>
  </w:num>
  <w:num w:numId="26">
    <w:abstractNumId w:val="3"/>
    <w:lvlOverride w:ilvl="0">
      <w:startOverride w:val="1"/>
    </w:lvlOverride>
  </w:num>
  <w:num w:numId="27">
    <w:abstractNumId w:val="3"/>
    <w:lvlOverride w:ilvl="0">
      <w:startOverride w:val="1"/>
    </w:lvlOverride>
  </w:num>
  <w:num w:numId="28">
    <w:abstractNumId w:val="25"/>
  </w:num>
  <w:num w:numId="29">
    <w:abstractNumId w:val="30"/>
  </w:num>
  <w:num w:numId="30">
    <w:abstractNumId w:val="8"/>
    <w:lvlOverride w:ilvl="0">
      <w:startOverride w:val="1"/>
    </w:lvlOverride>
  </w:num>
  <w:num w:numId="31">
    <w:abstractNumId w:val="19"/>
  </w:num>
  <w:num w:numId="32">
    <w:abstractNumId w:val="17"/>
  </w:num>
  <w:num w:numId="3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2"/>
  </w:num>
  <w:num w:numId="35">
    <w:abstractNumId w:val="14"/>
  </w:num>
  <w:num w:numId="36">
    <w:abstractNumId w:val="29"/>
  </w:num>
  <w:num w:numId="37">
    <w:abstractNumId w:val="24"/>
  </w:num>
  <w:num w:numId="38">
    <w:abstractNumId w:val="26"/>
  </w:num>
  <w:num w:numId="39">
    <w:abstractNumId w:val="11"/>
  </w:num>
  <w:num w:numId="40">
    <w:abstractNumId w:val="21"/>
  </w:num>
  <w:num w:numId="41">
    <w:abstractNumId w:val="13"/>
  </w:num>
  <w:num w:numId="42">
    <w:abstractNumId w:val="36"/>
  </w:num>
  <w:num w:numId="43">
    <w:abstractNumId w:val="22"/>
  </w:num>
  <w:num w:numId="44">
    <w:abstractNumId w:val="35"/>
  </w:num>
  <w:num w:numId="45">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2"/>
  <w:activeWritingStyle w:appName="MSWord" w:lang="en-US" w:vendorID="64" w:dllVersion="131078" w:nlCheck="1"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120"/>
  <w:drawingGridVerticalSpacing w:val="144"/>
  <w:displayHorizontalDrawingGridEvery w:val="2"/>
  <w:noPunctuationKerning/>
  <w:characterSpacingControl w:val="doNotCompress"/>
  <w:hdrShapeDefaults>
    <o:shapedefaults v:ext="edit" spidmax="2069" fillcolor="none [660]" strokecolor="none [1311]">
      <v:fill color="none [660]"/>
      <v:stroke color="none [1311]"/>
      <o:colormru v:ext="edit" colors="#94cc6e,#ffc,#f8f5d0,#f7f2af,#f0f0f0"/>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A3607B"/>
    <w:rsid w:val="00000719"/>
    <w:rsid w:val="0000190A"/>
    <w:rsid w:val="00002445"/>
    <w:rsid w:val="000026D9"/>
    <w:rsid w:val="00002A23"/>
    <w:rsid w:val="00006CD6"/>
    <w:rsid w:val="00006FDC"/>
    <w:rsid w:val="000074D5"/>
    <w:rsid w:val="00007C92"/>
    <w:rsid w:val="00007F0C"/>
    <w:rsid w:val="00007FAD"/>
    <w:rsid w:val="00011055"/>
    <w:rsid w:val="00011527"/>
    <w:rsid w:val="00011E78"/>
    <w:rsid w:val="000143E9"/>
    <w:rsid w:val="000168C0"/>
    <w:rsid w:val="0002055F"/>
    <w:rsid w:val="00023BE8"/>
    <w:rsid w:val="00025EDF"/>
    <w:rsid w:val="00025FA9"/>
    <w:rsid w:val="0003066A"/>
    <w:rsid w:val="00031652"/>
    <w:rsid w:val="0003305D"/>
    <w:rsid w:val="00033B40"/>
    <w:rsid w:val="000352B7"/>
    <w:rsid w:val="00036DCD"/>
    <w:rsid w:val="000469B1"/>
    <w:rsid w:val="000546AA"/>
    <w:rsid w:val="000608F7"/>
    <w:rsid w:val="00061231"/>
    <w:rsid w:val="00061E1C"/>
    <w:rsid w:val="00061EEC"/>
    <w:rsid w:val="00062782"/>
    <w:rsid w:val="0006283A"/>
    <w:rsid w:val="000645C6"/>
    <w:rsid w:val="000647A4"/>
    <w:rsid w:val="00065F8D"/>
    <w:rsid w:val="00067B4F"/>
    <w:rsid w:val="00070287"/>
    <w:rsid w:val="000709DC"/>
    <w:rsid w:val="00071122"/>
    <w:rsid w:val="0007316C"/>
    <w:rsid w:val="00074468"/>
    <w:rsid w:val="00074E3B"/>
    <w:rsid w:val="000752B0"/>
    <w:rsid w:val="00075DF1"/>
    <w:rsid w:val="000811DE"/>
    <w:rsid w:val="00081692"/>
    <w:rsid w:val="00085913"/>
    <w:rsid w:val="0009148A"/>
    <w:rsid w:val="00092CF7"/>
    <w:rsid w:val="0009370F"/>
    <w:rsid w:val="000944A7"/>
    <w:rsid w:val="00094D40"/>
    <w:rsid w:val="00095508"/>
    <w:rsid w:val="0009581A"/>
    <w:rsid w:val="000969DE"/>
    <w:rsid w:val="000A03B4"/>
    <w:rsid w:val="000A0BA7"/>
    <w:rsid w:val="000A17DF"/>
    <w:rsid w:val="000A2703"/>
    <w:rsid w:val="000A47BA"/>
    <w:rsid w:val="000A4C28"/>
    <w:rsid w:val="000A5FC9"/>
    <w:rsid w:val="000A73CD"/>
    <w:rsid w:val="000A7D39"/>
    <w:rsid w:val="000B24D8"/>
    <w:rsid w:val="000B2A29"/>
    <w:rsid w:val="000B3144"/>
    <w:rsid w:val="000B4333"/>
    <w:rsid w:val="000B43CE"/>
    <w:rsid w:val="000B440E"/>
    <w:rsid w:val="000B518C"/>
    <w:rsid w:val="000B5DBE"/>
    <w:rsid w:val="000B780A"/>
    <w:rsid w:val="000C113F"/>
    <w:rsid w:val="000C3BC0"/>
    <w:rsid w:val="000C40EE"/>
    <w:rsid w:val="000C4F61"/>
    <w:rsid w:val="000C5200"/>
    <w:rsid w:val="000C672D"/>
    <w:rsid w:val="000D1A2D"/>
    <w:rsid w:val="000D26EB"/>
    <w:rsid w:val="000D4801"/>
    <w:rsid w:val="000D5AC1"/>
    <w:rsid w:val="000E1714"/>
    <w:rsid w:val="000E7FE3"/>
    <w:rsid w:val="000F7B66"/>
    <w:rsid w:val="001001EE"/>
    <w:rsid w:val="001013EB"/>
    <w:rsid w:val="00101B91"/>
    <w:rsid w:val="0010362D"/>
    <w:rsid w:val="00103A33"/>
    <w:rsid w:val="00107904"/>
    <w:rsid w:val="0011059D"/>
    <w:rsid w:val="0011081B"/>
    <w:rsid w:val="001108E9"/>
    <w:rsid w:val="00110A9C"/>
    <w:rsid w:val="00111DD0"/>
    <w:rsid w:val="00112AFF"/>
    <w:rsid w:val="001135AE"/>
    <w:rsid w:val="0011367A"/>
    <w:rsid w:val="00121951"/>
    <w:rsid w:val="00121C62"/>
    <w:rsid w:val="0012388E"/>
    <w:rsid w:val="0012451A"/>
    <w:rsid w:val="001245A4"/>
    <w:rsid w:val="001268A3"/>
    <w:rsid w:val="0013502F"/>
    <w:rsid w:val="00135096"/>
    <w:rsid w:val="0013687A"/>
    <w:rsid w:val="001414BA"/>
    <w:rsid w:val="00141DB4"/>
    <w:rsid w:val="00143F12"/>
    <w:rsid w:val="00144E48"/>
    <w:rsid w:val="00145B6B"/>
    <w:rsid w:val="0015059D"/>
    <w:rsid w:val="00151B75"/>
    <w:rsid w:val="00153AC7"/>
    <w:rsid w:val="00153FA4"/>
    <w:rsid w:val="001548AA"/>
    <w:rsid w:val="00161131"/>
    <w:rsid w:val="00161A74"/>
    <w:rsid w:val="00162402"/>
    <w:rsid w:val="001624FD"/>
    <w:rsid w:val="0016370E"/>
    <w:rsid w:val="00163FA0"/>
    <w:rsid w:val="00165A50"/>
    <w:rsid w:val="00165ED5"/>
    <w:rsid w:val="001672A9"/>
    <w:rsid w:val="00171311"/>
    <w:rsid w:val="001715D9"/>
    <w:rsid w:val="00173A3F"/>
    <w:rsid w:val="0017517D"/>
    <w:rsid w:val="001838CC"/>
    <w:rsid w:val="00184A92"/>
    <w:rsid w:val="00185976"/>
    <w:rsid w:val="00192DE1"/>
    <w:rsid w:val="00193F65"/>
    <w:rsid w:val="001A027B"/>
    <w:rsid w:val="001A1204"/>
    <w:rsid w:val="001A1383"/>
    <w:rsid w:val="001A1844"/>
    <w:rsid w:val="001A1C3A"/>
    <w:rsid w:val="001A34F5"/>
    <w:rsid w:val="001A47C1"/>
    <w:rsid w:val="001B08D2"/>
    <w:rsid w:val="001B25D2"/>
    <w:rsid w:val="001B3531"/>
    <w:rsid w:val="001B63C0"/>
    <w:rsid w:val="001B6914"/>
    <w:rsid w:val="001C07B2"/>
    <w:rsid w:val="001C1135"/>
    <w:rsid w:val="001C3FAC"/>
    <w:rsid w:val="001C414A"/>
    <w:rsid w:val="001C4477"/>
    <w:rsid w:val="001C5E97"/>
    <w:rsid w:val="001C5FB9"/>
    <w:rsid w:val="001D1043"/>
    <w:rsid w:val="001D196B"/>
    <w:rsid w:val="001D300A"/>
    <w:rsid w:val="001D4F02"/>
    <w:rsid w:val="001D7023"/>
    <w:rsid w:val="001D7AC8"/>
    <w:rsid w:val="001E1980"/>
    <w:rsid w:val="001E2D2C"/>
    <w:rsid w:val="001E2F4D"/>
    <w:rsid w:val="001E342D"/>
    <w:rsid w:val="001E5CF4"/>
    <w:rsid w:val="001E60DE"/>
    <w:rsid w:val="001E645F"/>
    <w:rsid w:val="001E7050"/>
    <w:rsid w:val="001E785D"/>
    <w:rsid w:val="001F0AE4"/>
    <w:rsid w:val="001F2173"/>
    <w:rsid w:val="001F42FE"/>
    <w:rsid w:val="001F67CA"/>
    <w:rsid w:val="001F7520"/>
    <w:rsid w:val="0020286A"/>
    <w:rsid w:val="0020315D"/>
    <w:rsid w:val="002032C7"/>
    <w:rsid w:val="0020373D"/>
    <w:rsid w:val="002039DE"/>
    <w:rsid w:val="002046D3"/>
    <w:rsid w:val="00205706"/>
    <w:rsid w:val="0020621F"/>
    <w:rsid w:val="00206943"/>
    <w:rsid w:val="002140F1"/>
    <w:rsid w:val="002147FB"/>
    <w:rsid w:val="00214C38"/>
    <w:rsid w:val="00215687"/>
    <w:rsid w:val="00215C44"/>
    <w:rsid w:val="002200AB"/>
    <w:rsid w:val="00221C22"/>
    <w:rsid w:val="00222D5F"/>
    <w:rsid w:val="0022396F"/>
    <w:rsid w:val="00225C4D"/>
    <w:rsid w:val="002326DA"/>
    <w:rsid w:val="0023624D"/>
    <w:rsid w:val="0023674B"/>
    <w:rsid w:val="00240191"/>
    <w:rsid w:val="0024215A"/>
    <w:rsid w:val="00242E03"/>
    <w:rsid w:val="00243BE5"/>
    <w:rsid w:val="00244D09"/>
    <w:rsid w:val="0024538E"/>
    <w:rsid w:val="00245A7C"/>
    <w:rsid w:val="002474CF"/>
    <w:rsid w:val="00247D53"/>
    <w:rsid w:val="00253831"/>
    <w:rsid w:val="002554D8"/>
    <w:rsid w:val="00257AFC"/>
    <w:rsid w:val="00257C00"/>
    <w:rsid w:val="00261F59"/>
    <w:rsid w:val="002622A7"/>
    <w:rsid w:val="00265952"/>
    <w:rsid w:val="00266657"/>
    <w:rsid w:val="00267236"/>
    <w:rsid w:val="00267B68"/>
    <w:rsid w:val="00271F83"/>
    <w:rsid w:val="00272B66"/>
    <w:rsid w:val="0027614D"/>
    <w:rsid w:val="00276B2A"/>
    <w:rsid w:val="002776B8"/>
    <w:rsid w:val="00282160"/>
    <w:rsid w:val="002842C7"/>
    <w:rsid w:val="00285B74"/>
    <w:rsid w:val="002911F4"/>
    <w:rsid w:val="002962FB"/>
    <w:rsid w:val="00297AD8"/>
    <w:rsid w:val="002A2055"/>
    <w:rsid w:val="002A22C4"/>
    <w:rsid w:val="002A2C9C"/>
    <w:rsid w:val="002A3BE8"/>
    <w:rsid w:val="002A3E42"/>
    <w:rsid w:val="002A4DA8"/>
    <w:rsid w:val="002A54CB"/>
    <w:rsid w:val="002A6074"/>
    <w:rsid w:val="002A67DD"/>
    <w:rsid w:val="002B0441"/>
    <w:rsid w:val="002B0AB1"/>
    <w:rsid w:val="002B2DB5"/>
    <w:rsid w:val="002B4165"/>
    <w:rsid w:val="002B6219"/>
    <w:rsid w:val="002B7BAD"/>
    <w:rsid w:val="002C0822"/>
    <w:rsid w:val="002C52D9"/>
    <w:rsid w:val="002C5DEB"/>
    <w:rsid w:val="002D0B2D"/>
    <w:rsid w:val="002D159A"/>
    <w:rsid w:val="002D2379"/>
    <w:rsid w:val="002D36BC"/>
    <w:rsid w:val="002D5C74"/>
    <w:rsid w:val="002D6D1D"/>
    <w:rsid w:val="002D760B"/>
    <w:rsid w:val="002D775D"/>
    <w:rsid w:val="002E04BA"/>
    <w:rsid w:val="002E1464"/>
    <w:rsid w:val="002E14F9"/>
    <w:rsid w:val="002E1ECE"/>
    <w:rsid w:val="002E5E52"/>
    <w:rsid w:val="002F3746"/>
    <w:rsid w:val="002F425B"/>
    <w:rsid w:val="002F5346"/>
    <w:rsid w:val="00303D15"/>
    <w:rsid w:val="003042D7"/>
    <w:rsid w:val="00307D26"/>
    <w:rsid w:val="00307ED2"/>
    <w:rsid w:val="003130B9"/>
    <w:rsid w:val="003151C3"/>
    <w:rsid w:val="00315C4E"/>
    <w:rsid w:val="00315F00"/>
    <w:rsid w:val="00322A8B"/>
    <w:rsid w:val="003233CA"/>
    <w:rsid w:val="003234DA"/>
    <w:rsid w:val="003236FA"/>
    <w:rsid w:val="00325DA1"/>
    <w:rsid w:val="003303D9"/>
    <w:rsid w:val="003304DF"/>
    <w:rsid w:val="0033302B"/>
    <w:rsid w:val="0033333F"/>
    <w:rsid w:val="00333C6A"/>
    <w:rsid w:val="00335108"/>
    <w:rsid w:val="00335307"/>
    <w:rsid w:val="003355E5"/>
    <w:rsid w:val="003366C5"/>
    <w:rsid w:val="00337297"/>
    <w:rsid w:val="00340E03"/>
    <w:rsid w:val="0034421F"/>
    <w:rsid w:val="00344BF1"/>
    <w:rsid w:val="0035201B"/>
    <w:rsid w:val="0035353A"/>
    <w:rsid w:val="0035375C"/>
    <w:rsid w:val="00353FC3"/>
    <w:rsid w:val="003605C8"/>
    <w:rsid w:val="003610E9"/>
    <w:rsid w:val="0036116A"/>
    <w:rsid w:val="00362DDD"/>
    <w:rsid w:val="00362FC8"/>
    <w:rsid w:val="00365A5B"/>
    <w:rsid w:val="003671CB"/>
    <w:rsid w:val="00367498"/>
    <w:rsid w:val="0037002D"/>
    <w:rsid w:val="00370073"/>
    <w:rsid w:val="00371BED"/>
    <w:rsid w:val="00380718"/>
    <w:rsid w:val="00380A09"/>
    <w:rsid w:val="00381A9C"/>
    <w:rsid w:val="003827BB"/>
    <w:rsid w:val="00386328"/>
    <w:rsid w:val="00387E9F"/>
    <w:rsid w:val="00387F41"/>
    <w:rsid w:val="00390CA3"/>
    <w:rsid w:val="00397F62"/>
    <w:rsid w:val="003A0F58"/>
    <w:rsid w:val="003A494E"/>
    <w:rsid w:val="003A4A4A"/>
    <w:rsid w:val="003A612C"/>
    <w:rsid w:val="003A6E1E"/>
    <w:rsid w:val="003A75E2"/>
    <w:rsid w:val="003A7B40"/>
    <w:rsid w:val="003B14BE"/>
    <w:rsid w:val="003B24A7"/>
    <w:rsid w:val="003B5C16"/>
    <w:rsid w:val="003B7E55"/>
    <w:rsid w:val="003C0154"/>
    <w:rsid w:val="003C0195"/>
    <w:rsid w:val="003C1723"/>
    <w:rsid w:val="003C5CA8"/>
    <w:rsid w:val="003C63EC"/>
    <w:rsid w:val="003C78F2"/>
    <w:rsid w:val="003C7DDD"/>
    <w:rsid w:val="003C7ED9"/>
    <w:rsid w:val="003D2C31"/>
    <w:rsid w:val="003D48C7"/>
    <w:rsid w:val="003D73F9"/>
    <w:rsid w:val="003E1D15"/>
    <w:rsid w:val="003E3E29"/>
    <w:rsid w:val="003E4923"/>
    <w:rsid w:val="003E5B33"/>
    <w:rsid w:val="003F1A1A"/>
    <w:rsid w:val="003F1C1B"/>
    <w:rsid w:val="003F334D"/>
    <w:rsid w:val="003F40CD"/>
    <w:rsid w:val="003F7148"/>
    <w:rsid w:val="003F7E05"/>
    <w:rsid w:val="004001C6"/>
    <w:rsid w:val="00400FDA"/>
    <w:rsid w:val="004029A2"/>
    <w:rsid w:val="00404D02"/>
    <w:rsid w:val="00405D80"/>
    <w:rsid w:val="004068BB"/>
    <w:rsid w:val="00411B05"/>
    <w:rsid w:val="00415228"/>
    <w:rsid w:val="00415E44"/>
    <w:rsid w:val="00420CA1"/>
    <w:rsid w:val="00425655"/>
    <w:rsid w:val="00426857"/>
    <w:rsid w:val="004269D0"/>
    <w:rsid w:val="004275D0"/>
    <w:rsid w:val="00430AFE"/>
    <w:rsid w:val="004321CB"/>
    <w:rsid w:val="004324E9"/>
    <w:rsid w:val="00432983"/>
    <w:rsid w:val="0043384C"/>
    <w:rsid w:val="0044006D"/>
    <w:rsid w:val="0044067E"/>
    <w:rsid w:val="0044114A"/>
    <w:rsid w:val="00442AEE"/>
    <w:rsid w:val="004431C5"/>
    <w:rsid w:val="0044408C"/>
    <w:rsid w:val="004451D0"/>
    <w:rsid w:val="004458A0"/>
    <w:rsid w:val="004479C0"/>
    <w:rsid w:val="00447D26"/>
    <w:rsid w:val="00450BB2"/>
    <w:rsid w:val="00450C8C"/>
    <w:rsid w:val="00452697"/>
    <w:rsid w:val="004527A8"/>
    <w:rsid w:val="004529C9"/>
    <w:rsid w:val="00453C8D"/>
    <w:rsid w:val="00453E4E"/>
    <w:rsid w:val="00454C33"/>
    <w:rsid w:val="00456BB1"/>
    <w:rsid w:val="00461F8D"/>
    <w:rsid w:val="00462D02"/>
    <w:rsid w:val="004648A2"/>
    <w:rsid w:val="00464F49"/>
    <w:rsid w:val="00466818"/>
    <w:rsid w:val="00467645"/>
    <w:rsid w:val="00471BCA"/>
    <w:rsid w:val="004728FD"/>
    <w:rsid w:val="00473E70"/>
    <w:rsid w:val="004764DF"/>
    <w:rsid w:val="004768BC"/>
    <w:rsid w:val="00481C11"/>
    <w:rsid w:val="00482C54"/>
    <w:rsid w:val="00483002"/>
    <w:rsid w:val="004834F9"/>
    <w:rsid w:val="00483968"/>
    <w:rsid w:val="00484045"/>
    <w:rsid w:val="004855E5"/>
    <w:rsid w:val="00486021"/>
    <w:rsid w:val="0049027A"/>
    <w:rsid w:val="00490749"/>
    <w:rsid w:val="00490F6D"/>
    <w:rsid w:val="00494612"/>
    <w:rsid w:val="00495514"/>
    <w:rsid w:val="00497774"/>
    <w:rsid w:val="004A183D"/>
    <w:rsid w:val="004A282E"/>
    <w:rsid w:val="004A5DEE"/>
    <w:rsid w:val="004A68C6"/>
    <w:rsid w:val="004A7257"/>
    <w:rsid w:val="004A7322"/>
    <w:rsid w:val="004B194B"/>
    <w:rsid w:val="004B4FE7"/>
    <w:rsid w:val="004C0E69"/>
    <w:rsid w:val="004C0E6B"/>
    <w:rsid w:val="004C2415"/>
    <w:rsid w:val="004C2A4C"/>
    <w:rsid w:val="004C3317"/>
    <w:rsid w:val="004D021D"/>
    <w:rsid w:val="004D34CE"/>
    <w:rsid w:val="004E0928"/>
    <w:rsid w:val="004E158A"/>
    <w:rsid w:val="004E39BD"/>
    <w:rsid w:val="004E586A"/>
    <w:rsid w:val="004E79BF"/>
    <w:rsid w:val="004F1620"/>
    <w:rsid w:val="004F4A6E"/>
    <w:rsid w:val="004F51DB"/>
    <w:rsid w:val="004F630F"/>
    <w:rsid w:val="00500C98"/>
    <w:rsid w:val="005055B3"/>
    <w:rsid w:val="00505B99"/>
    <w:rsid w:val="0051127B"/>
    <w:rsid w:val="00511E6C"/>
    <w:rsid w:val="00520BC3"/>
    <w:rsid w:val="00521E04"/>
    <w:rsid w:val="00523A33"/>
    <w:rsid w:val="00525764"/>
    <w:rsid w:val="005263B9"/>
    <w:rsid w:val="00530E2A"/>
    <w:rsid w:val="0053182D"/>
    <w:rsid w:val="005402E9"/>
    <w:rsid w:val="00540A9D"/>
    <w:rsid w:val="00541BAB"/>
    <w:rsid w:val="005426A1"/>
    <w:rsid w:val="00545130"/>
    <w:rsid w:val="00547220"/>
    <w:rsid w:val="00550DCB"/>
    <w:rsid w:val="00552711"/>
    <w:rsid w:val="00553FC8"/>
    <w:rsid w:val="00556B86"/>
    <w:rsid w:val="00562A50"/>
    <w:rsid w:val="005648DF"/>
    <w:rsid w:val="00564A57"/>
    <w:rsid w:val="0056576A"/>
    <w:rsid w:val="0056603E"/>
    <w:rsid w:val="00567702"/>
    <w:rsid w:val="00574EA9"/>
    <w:rsid w:val="0058032C"/>
    <w:rsid w:val="00580CCA"/>
    <w:rsid w:val="00581F3B"/>
    <w:rsid w:val="00584B6B"/>
    <w:rsid w:val="00586236"/>
    <w:rsid w:val="00590F88"/>
    <w:rsid w:val="00591221"/>
    <w:rsid w:val="005929A9"/>
    <w:rsid w:val="00593669"/>
    <w:rsid w:val="00595D88"/>
    <w:rsid w:val="00597E2B"/>
    <w:rsid w:val="005A407F"/>
    <w:rsid w:val="005A5B94"/>
    <w:rsid w:val="005A6FA9"/>
    <w:rsid w:val="005A78DF"/>
    <w:rsid w:val="005B0034"/>
    <w:rsid w:val="005B0958"/>
    <w:rsid w:val="005B2DAC"/>
    <w:rsid w:val="005B3DA3"/>
    <w:rsid w:val="005B46B0"/>
    <w:rsid w:val="005B489D"/>
    <w:rsid w:val="005B5E9D"/>
    <w:rsid w:val="005B6158"/>
    <w:rsid w:val="005C0D66"/>
    <w:rsid w:val="005C2888"/>
    <w:rsid w:val="005C2BAC"/>
    <w:rsid w:val="005C6A96"/>
    <w:rsid w:val="005C6C24"/>
    <w:rsid w:val="005D1A70"/>
    <w:rsid w:val="005D6440"/>
    <w:rsid w:val="005D6826"/>
    <w:rsid w:val="005E14E8"/>
    <w:rsid w:val="005E4F91"/>
    <w:rsid w:val="005E698F"/>
    <w:rsid w:val="005F01B2"/>
    <w:rsid w:val="005F049F"/>
    <w:rsid w:val="005F0BA1"/>
    <w:rsid w:val="005F411F"/>
    <w:rsid w:val="005F4D73"/>
    <w:rsid w:val="005F7577"/>
    <w:rsid w:val="005F7B51"/>
    <w:rsid w:val="00600B21"/>
    <w:rsid w:val="00600C86"/>
    <w:rsid w:val="00606300"/>
    <w:rsid w:val="00612B2E"/>
    <w:rsid w:val="00613277"/>
    <w:rsid w:val="00614450"/>
    <w:rsid w:val="00615596"/>
    <w:rsid w:val="00616038"/>
    <w:rsid w:val="00616603"/>
    <w:rsid w:val="00616DD9"/>
    <w:rsid w:val="006171B2"/>
    <w:rsid w:val="00617887"/>
    <w:rsid w:val="0062140A"/>
    <w:rsid w:val="006215E2"/>
    <w:rsid w:val="006227BC"/>
    <w:rsid w:val="006247D0"/>
    <w:rsid w:val="006264BC"/>
    <w:rsid w:val="00626C1E"/>
    <w:rsid w:val="0062702D"/>
    <w:rsid w:val="006303B7"/>
    <w:rsid w:val="006335D4"/>
    <w:rsid w:val="0063453D"/>
    <w:rsid w:val="00634B13"/>
    <w:rsid w:val="00640A83"/>
    <w:rsid w:val="006431B0"/>
    <w:rsid w:val="00650AD1"/>
    <w:rsid w:val="00650CD8"/>
    <w:rsid w:val="0066033C"/>
    <w:rsid w:val="00661F87"/>
    <w:rsid w:val="006637BF"/>
    <w:rsid w:val="00663F84"/>
    <w:rsid w:val="00667888"/>
    <w:rsid w:val="00671770"/>
    <w:rsid w:val="00673EEB"/>
    <w:rsid w:val="0067443E"/>
    <w:rsid w:val="00674C0F"/>
    <w:rsid w:val="0067584F"/>
    <w:rsid w:val="006759CE"/>
    <w:rsid w:val="00675EF5"/>
    <w:rsid w:val="0067668A"/>
    <w:rsid w:val="0067769A"/>
    <w:rsid w:val="00677A0F"/>
    <w:rsid w:val="006825AD"/>
    <w:rsid w:val="00682876"/>
    <w:rsid w:val="00690FA5"/>
    <w:rsid w:val="0069179D"/>
    <w:rsid w:val="0069216A"/>
    <w:rsid w:val="00692A5D"/>
    <w:rsid w:val="00693BA7"/>
    <w:rsid w:val="00694456"/>
    <w:rsid w:val="00695ED5"/>
    <w:rsid w:val="00697600"/>
    <w:rsid w:val="006A062F"/>
    <w:rsid w:val="006A0BDD"/>
    <w:rsid w:val="006A3227"/>
    <w:rsid w:val="006A6B13"/>
    <w:rsid w:val="006B3013"/>
    <w:rsid w:val="006B3A5C"/>
    <w:rsid w:val="006B4817"/>
    <w:rsid w:val="006B6D84"/>
    <w:rsid w:val="006B71B9"/>
    <w:rsid w:val="006C15DA"/>
    <w:rsid w:val="006C5C0E"/>
    <w:rsid w:val="006C74F0"/>
    <w:rsid w:val="006C7939"/>
    <w:rsid w:val="006D2503"/>
    <w:rsid w:val="006D28D8"/>
    <w:rsid w:val="006D31E9"/>
    <w:rsid w:val="006D4D29"/>
    <w:rsid w:val="006D5BFB"/>
    <w:rsid w:val="006D6776"/>
    <w:rsid w:val="006D7ED8"/>
    <w:rsid w:val="006E0566"/>
    <w:rsid w:val="006E22DC"/>
    <w:rsid w:val="006E32B5"/>
    <w:rsid w:val="006E5541"/>
    <w:rsid w:val="006E572A"/>
    <w:rsid w:val="006E7183"/>
    <w:rsid w:val="006F06E4"/>
    <w:rsid w:val="006F3DCB"/>
    <w:rsid w:val="006F43F7"/>
    <w:rsid w:val="006F5747"/>
    <w:rsid w:val="006F7042"/>
    <w:rsid w:val="00706A64"/>
    <w:rsid w:val="00712A4E"/>
    <w:rsid w:val="007156E4"/>
    <w:rsid w:val="00716822"/>
    <w:rsid w:val="00720377"/>
    <w:rsid w:val="00720876"/>
    <w:rsid w:val="00720BF9"/>
    <w:rsid w:val="00721435"/>
    <w:rsid w:val="00721C74"/>
    <w:rsid w:val="00724E5D"/>
    <w:rsid w:val="00725E1C"/>
    <w:rsid w:val="0073141B"/>
    <w:rsid w:val="0073153F"/>
    <w:rsid w:val="00731BE3"/>
    <w:rsid w:val="00733666"/>
    <w:rsid w:val="00735B83"/>
    <w:rsid w:val="00736AA4"/>
    <w:rsid w:val="007370F3"/>
    <w:rsid w:val="00737667"/>
    <w:rsid w:val="00741CF6"/>
    <w:rsid w:val="00743FD9"/>
    <w:rsid w:val="00744A27"/>
    <w:rsid w:val="00752D8D"/>
    <w:rsid w:val="007535D9"/>
    <w:rsid w:val="00754EAF"/>
    <w:rsid w:val="00756F6A"/>
    <w:rsid w:val="00757111"/>
    <w:rsid w:val="007571E8"/>
    <w:rsid w:val="00757BDC"/>
    <w:rsid w:val="00757BDD"/>
    <w:rsid w:val="007620EF"/>
    <w:rsid w:val="007627F5"/>
    <w:rsid w:val="0077029D"/>
    <w:rsid w:val="0077155F"/>
    <w:rsid w:val="00772FF3"/>
    <w:rsid w:val="00774CD5"/>
    <w:rsid w:val="007750CC"/>
    <w:rsid w:val="007752DE"/>
    <w:rsid w:val="00775492"/>
    <w:rsid w:val="0077767F"/>
    <w:rsid w:val="00780D37"/>
    <w:rsid w:val="00781742"/>
    <w:rsid w:val="00782E1E"/>
    <w:rsid w:val="0078571C"/>
    <w:rsid w:val="00786171"/>
    <w:rsid w:val="007862E3"/>
    <w:rsid w:val="007867DD"/>
    <w:rsid w:val="00790C88"/>
    <w:rsid w:val="007A02E0"/>
    <w:rsid w:val="007A79F3"/>
    <w:rsid w:val="007A7F7F"/>
    <w:rsid w:val="007B0208"/>
    <w:rsid w:val="007B1AD2"/>
    <w:rsid w:val="007B2012"/>
    <w:rsid w:val="007B2A3B"/>
    <w:rsid w:val="007B491E"/>
    <w:rsid w:val="007B4DFA"/>
    <w:rsid w:val="007B5B5F"/>
    <w:rsid w:val="007B6A55"/>
    <w:rsid w:val="007B7F2E"/>
    <w:rsid w:val="007C038A"/>
    <w:rsid w:val="007C0870"/>
    <w:rsid w:val="007C44BD"/>
    <w:rsid w:val="007C461A"/>
    <w:rsid w:val="007C4DAF"/>
    <w:rsid w:val="007C69F9"/>
    <w:rsid w:val="007C7DE1"/>
    <w:rsid w:val="007D106C"/>
    <w:rsid w:val="007D4C1F"/>
    <w:rsid w:val="007D4F63"/>
    <w:rsid w:val="007E7F4F"/>
    <w:rsid w:val="007F0B6D"/>
    <w:rsid w:val="007F2594"/>
    <w:rsid w:val="007F349A"/>
    <w:rsid w:val="007F55EE"/>
    <w:rsid w:val="007F6076"/>
    <w:rsid w:val="007F78E2"/>
    <w:rsid w:val="007F79D3"/>
    <w:rsid w:val="00800832"/>
    <w:rsid w:val="00801A88"/>
    <w:rsid w:val="00801EEF"/>
    <w:rsid w:val="008022B1"/>
    <w:rsid w:val="00802576"/>
    <w:rsid w:val="00802B4D"/>
    <w:rsid w:val="00804357"/>
    <w:rsid w:val="008045F5"/>
    <w:rsid w:val="008057AC"/>
    <w:rsid w:val="00805F8D"/>
    <w:rsid w:val="008074EE"/>
    <w:rsid w:val="00810F5D"/>
    <w:rsid w:val="008116B8"/>
    <w:rsid w:val="008135AF"/>
    <w:rsid w:val="008136FC"/>
    <w:rsid w:val="00820F42"/>
    <w:rsid w:val="00821BBD"/>
    <w:rsid w:val="00821C73"/>
    <w:rsid w:val="00822679"/>
    <w:rsid w:val="008253D6"/>
    <w:rsid w:val="008314CB"/>
    <w:rsid w:val="008337FE"/>
    <w:rsid w:val="00833AB8"/>
    <w:rsid w:val="00834A16"/>
    <w:rsid w:val="0083533D"/>
    <w:rsid w:val="00841985"/>
    <w:rsid w:val="00842E0A"/>
    <w:rsid w:val="00844599"/>
    <w:rsid w:val="00844ED7"/>
    <w:rsid w:val="008457D4"/>
    <w:rsid w:val="00845959"/>
    <w:rsid w:val="00854924"/>
    <w:rsid w:val="00855495"/>
    <w:rsid w:val="008564DA"/>
    <w:rsid w:val="008614CA"/>
    <w:rsid w:val="008623F0"/>
    <w:rsid w:val="00862892"/>
    <w:rsid w:val="0086419D"/>
    <w:rsid w:val="00865D32"/>
    <w:rsid w:val="008735B0"/>
    <w:rsid w:val="00873D81"/>
    <w:rsid w:val="00874649"/>
    <w:rsid w:val="00874DC1"/>
    <w:rsid w:val="0087518D"/>
    <w:rsid w:val="0087600C"/>
    <w:rsid w:val="00876430"/>
    <w:rsid w:val="00876C4C"/>
    <w:rsid w:val="00880720"/>
    <w:rsid w:val="008812D5"/>
    <w:rsid w:val="00884D25"/>
    <w:rsid w:val="00884EEA"/>
    <w:rsid w:val="00890FD7"/>
    <w:rsid w:val="00892C1D"/>
    <w:rsid w:val="00892EEA"/>
    <w:rsid w:val="008948D6"/>
    <w:rsid w:val="00894C17"/>
    <w:rsid w:val="00895323"/>
    <w:rsid w:val="00895DB1"/>
    <w:rsid w:val="008B0C81"/>
    <w:rsid w:val="008B35FA"/>
    <w:rsid w:val="008B42CD"/>
    <w:rsid w:val="008B7B08"/>
    <w:rsid w:val="008C09D8"/>
    <w:rsid w:val="008C151B"/>
    <w:rsid w:val="008C2376"/>
    <w:rsid w:val="008C4A6D"/>
    <w:rsid w:val="008C7864"/>
    <w:rsid w:val="008D24A7"/>
    <w:rsid w:val="008D25BD"/>
    <w:rsid w:val="008D34AA"/>
    <w:rsid w:val="008D6278"/>
    <w:rsid w:val="008E3E1F"/>
    <w:rsid w:val="008E713F"/>
    <w:rsid w:val="008F04AF"/>
    <w:rsid w:val="008F0D84"/>
    <w:rsid w:val="008F5CF0"/>
    <w:rsid w:val="008F7A07"/>
    <w:rsid w:val="00903BC9"/>
    <w:rsid w:val="0090562D"/>
    <w:rsid w:val="00910D85"/>
    <w:rsid w:val="0091154B"/>
    <w:rsid w:val="00912133"/>
    <w:rsid w:val="00915B61"/>
    <w:rsid w:val="00917C0B"/>
    <w:rsid w:val="00920A1E"/>
    <w:rsid w:val="009232A2"/>
    <w:rsid w:val="00927314"/>
    <w:rsid w:val="00933BC9"/>
    <w:rsid w:val="00934B1E"/>
    <w:rsid w:val="00941D4C"/>
    <w:rsid w:val="00943636"/>
    <w:rsid w:val="00946EE7"/>
    <w:rsid w:val="00950A26"/>
    <w:rsid w:val="009537BB"/>
    <w:rsid w:val="0095757F"/>
    <w:rsid w:val="00967F0B"/>
    <w:rsid w:val="00971A0F"/>
    <w:rsid w:val="00972081"/>
    <w:rsid w:val="009732CC"/>
    <w:rsid w:val="009733BF"/>
    <w:rsid w:val="00974824"/>
    <w:rsid w:val="00976B32"/>
    <w:rsid w:val="00982CDF"/>
    <w:rsid w:val="00983158"/>
    <w:rsid w:val="0098578F"/>
    <w:rsid w:val="00985A91"/>
    <w:rsid w:val="00986D18"/>
    <w:rsid w:val="0098780A"/>
    <w:rsid w:val="00987A59"/>
    <w:rsid w:val="0099146B"/>
    <w:rsid w:val="0099287A"/>
    <w:rsid w:val="0099448E"/>
    <w:rsid w:val="00995929"/>
    <w:rsid w:val="0099605C"/>
    <w:rsid w:val="009A1609"/>
    <w:rsid w:val="009A169E"/>
    <w:rsid w:val="009A3ABE"/>
    <w:rsid w:val="009A515F"/>
    <w:rsid w:val="009A572F"/>
    <w:rsid w:val="009B1308"/>
    <w:rsid w:val="009B1498"/>
    <w:rsid w:val="009B1507"/>
    <w:rsid w:val="009B1B7F"/>
    <w:rsid w:val="009B452B"/>
    <w:rsid w:val="009B53D4"/>
    <w:rsid w:val="009C4026"/>
    <w:rsid w:val="009C59DB"/>
    <w:rsid w:val="009C6C7D"/>
    <w:rsid w:val="009C73AC"/>
    <w:rsid w:val="009D7FA0"/>
    <w:rsid w:val="009E053D"/>
    <w:rsid w:val="009E1494"/>
    <w:rsid w:val="009E2370"/>
    <w:rsid w:val="009E4676"/>
    <w:rsid w:val="009E5F4F"/>
    <w:rsid w:val="009E6C7E"/>
    <w:rsid w:val="009F4FAE"/>
    <w:rsid w:val="009F69E4"/>
    <w:rsid w:val="009F789A"/>
    <w:rsid w:val="009F78C3"/>
    <w:rsid w:val="00A0078B"/>
    <w:rsid w:val="00A00A50"/>
    <w:rsid w:val="00A016A6"/>
    <w:rsid w:val="00A01B63"/>
    <w:rsid w:val="00A025AE"/>
    <w:rsid w:val="00A035CB"/>
    <w:rsid w:val="00A052EA"/>
    <w:rsid w:val="00A06DC7"/>
    <w:rsid w:val="00A072BC"/>
    <w:rsid w:val="00A076BA"/>
    <w:rsid w:val="00A12408"/>
    <w:rsid w:val="00A14A82"/>
    <w:rsid w:val="00A2141D"/>
    <w:rsid w:val="00A23FE6"/>
    <w:rsid w:val="00A25DD7"/>
    <w:rsid w:val="00A26D5B"/>
    <w:rsid w:val="00A31BB6"/>
    <w:rsid w:val="00A32042"/>
    <w:rsid w:val="00A343BF"/>
    <w:rsid w:val="00A346C7"/>
    <w:rsid w:val="00A3607B"/>
    <w:rsid w:val="00A412CD"/>
    <w:rsid w:val="00A42867"/>
    <w:rsid w:val="00A42AC9"/>
    <w:rsid w:val="00A42AEC"/>
    <w:rsid w:val="00A45575"/>
    <w:rsid w:val="00A46C40"/>
    <w:rsid w:val="00A50800"/>
    <w:rsid w:val="00A53CDA"/>
    <w:rsid w:val="00A54962"/>
    <w:rsid w:val="00A56BC9"/>
    <w:rsid w:val="00A5700D"/>
    <w:rsid w:val="00A61E47"/>
    <w:rsid w:val="00A6483A"/>
    <w:rsid w:val="00A66F64"/>
    <w:rsid w:val="00A722DA"/>
    <w:rsid w:val="00A730F7"/>
    <w:rsid w:val="00A75F86"/>
    <w:rsid w:val="00A813C7"/>
    <w:rsid w:val="00A81673"/>
    <w:rsid w:val="00A833E6"/>
    <w:rsid w:val="00A83DD7"/>
    <w:rsid w:val="00A84AD5"/>
    <w:rsid w:val="00A8568D"/>
    <w:rsid w:val="00A85CFC"/>
    <w:rsid w:val="00A91357"/>
    <w:rsid w:val="00A9140A"/>
    <w:rsid w:val="00A917B3"/>
    <w:rsid w:val="00A9264E"/>
    <w:rsid w:val="00A92CD4"/>
    <w:rsid w:val="00A92FDB"/>
    <w:rsid w:val="00A939F4"/>
    <w:rsid w:val="00A9765F"/>
    <w:rsid w:val="00AA0268"/>
    <w:rsid w:val="00AA02D9"/>
    <w:rsid w:val="00AA1E43"/>
    <w:rsid w:val="00AA313B"/>
    <w:rsid w:val="00AA39B1"/>
    <w:rsid w:val="00AA46CE"/>
    <w:rsid w:val="00AA53C1"/>
    <w:rsid w:val="00AB17A7"/>
    <w:rsid w:val="00AB17F2"/>
    <w:rsid w:val="00AB293A"/>
    <w:rsid w:val="00AB4222"/>
    <w:rsid w:val="00AB6103"/>
    <w:rsid w:val="00AC5607"/>
    <w:rsid w:val="00AD09EA"/>
    <w:rsid w:val="00AD15D5"/>
    <w:rsid w:val="00AD19FD"/>
    <w:rsid w:val="00AD5872"/>
    <w:rsid w:val="00AD7CE7"/>
    <w:rsid w:val="00AE037B"/>
    <w:rsid w:val="00AE7078"/>
    <w:rsid w:val="00AE7401"/>
    <w:rsid w:val="00AE7E93"/>
    <w:rsid w:val="00AF01FB"/>
    <w:rsid w:val="00AF079B"/>
    <w:rsid w:val="00AF0A77"/>
    <w:rsid w:val="00AF15C7"/>
    <w:rsid w:val="00AF1860"/>
    <w:rsid w:val="00AF4266"/>
    <w:rsid w:val="00AF4A7F"/>
    <w:rsid w:val="00B03AF2"/>
    <w:rsid w:val="00B04FEF"/>
    <w:rsid w:val="00B05AB5"/>
    <w:rsid w:val="00B07353"/>
    <w:rsid w:val="00B079AA"/>
    <w:rsid w:val="00B07AA9"/>
    <w:rsid w:val="00B07BF7"/>
    <w:rsid w:val="00B07CF0"/>
    <w:rsid w:val="00B102D8"/>
    <w:rsid w:val="00B10449"/>
    <w:rsid w:val="00B10766"/>
    <w:rsid w:val="00B121E2"/>
    <w:rsid w:val="00B1262E"/>
    <w:rsid w:val="00B144D6"/>
    <w:rsid w:val="00B14704"/>
    <w:rsid w:val="00B15046"/>
    <w:rsid w:val="00B15990"/>
    <w:rsid w:val="00B16509"/>
    <w:rsid w:val="00B16A62"/>
    <w:rsid w:val="00B17C5D"/>
    <w:rsid w:val="00B2069A"/>
    <w:rsid w:val="00B24B5A"/>
    <w:rsid w:val="00B45548"/>
    <w:rsid w:val="00B475BA"/>
    <w:rsid w:val="00B51DF6"/>
    <w:rsid w:val="00B53CF9"/>
    <w:rsid w:val="00B62958"/>
    <w:rsid w:val="00B62DFC"/>
    <w:rsid w:val="00B63D85"/>
    <w:rsid w:val="00B65095"/>
    <w:rsid w:val="00B6535C"/>
    <w:rsid w:val="00B66DAE"/>
    <w:rsid w:val="00B67064"/>
    <w:rsid w:val="00B742A2"/>
    <w:rsid w:val="00B74667"/>
    <w:rsid w:val="00B767DF"/>
    <w:rsid w:val="00B816F3"/>
    <w:rsid w:val="00B8302E"/>
    <w:rsid w:val="00B83A91"/>
    <w:rsid w:val="00B83ABE"/>
    <w:rsid w:val="00B84132"/>
    <w:rsid w:val="00B84326"/>
    <w:rsid w:val="00B84CF0"/>
    <w:rsid w:val="00B84F97"/>
    <w:rsid w:val="00B870C3"/>
    <w:rsid w:val="00B91268"/>
    <w:rsid w:val="00B94402"/>
    <w:rsid w:val="00B9708E"/>
    <w:rsid w:val="00BA1F23"/>
    <w:rsid w:val="00BA4B57"/>
    <w:rsid w:val="00BA67DC"/>
    <w:rsid w:val="00BA7204"/>
    <w:rsid w:val="00BB19F0"/>
    <w:rsid w:val="00BB21CE"/>
    <w:rsid w:val="00BB75DF"/>
    <w:rsid w:val="00BC146C"/>
    <w:rsid w:val="00BC1592"/>
    <w:rsid w:val="00BC18E6"/>
    <w:rsid w:val="00BC2247"/>
    <w:rsid w:val="00BC520C"/>
    <w:rsid w:val="00BC67B3"/>
    <w:rsid w:val="00BC6945"/>
    <w:rsid w:val="00BD0CFC"/>
    <w:rsid w:val="00BD20C5"/>
    <w:rsid w:val="00BD29BC"/>
    <w:rsid w:val="00BD49B7"/>
    <w:rsid w:val="00BE01BA"/>
    <w:rsid w:val="00BE15D1"/>
    <w:rsid w:val="00BE16F5"/>
    <w:rsid w:val="00BE16FD"/>
    <w:rsid w:val="00BE1E3B"/>
    <w:rsid w:val="00BE33B4"/>
    <w:rsid w:val="00BE3606"/>
    <w:rsid w:val="00BE4B33"/>
    <w:rsid w:val="00BE4D3B"/>
    <w:rsid w:val="00BE68D0"/>
    <w:rsid w:val="00BE7033"/>
    <w:rsid w:val="00BF444C"/>
    <w:rsid w:val="00BF6A8B"/>
    <w:rsid w:val="00BF6B59"/>
    <w:rsid w:val="00BF6F1F"/>
    <w:rsid w:val="00BF7690"/>
    <w:rsid w:val="00C03F5D"/>
    <w:rsid w:val="00C058FC"/>
    <w:rsid w:val="00C05950"/>
    <w:rsid w:val="00C06590"/>
    <w:rsid w:val="00C121D1"/>
    <w:rsid w:val="00C1407D"/>
    <w:rsid w:val="00C148D1"/>
    <w:rsid w:val="00C14CD1"/>
    <w:rsid w:val="00C15D22"/>
    <w:rsid w:val="00C21B95"/>
    <w:rsid w:val="00C23ED0"/>
    <w:rsid w:val="00C270F1"/>
    <w:rsid w:val="00C27D8E"/>
    <w:rsid w:val="00C30414"/>
    <w:rsid w:val="00C304E8"/>
    <w:rsid w:val="00C31794"/>
    <w:rsid w:val="00C35724"/>
    <w:rsid w:val="00C37230"/>
    <w:rsid w:val="00C37A4C"/>
    <w:rsid w:val="00C37F5F"/>
    <w:rsid w:val="00C414EE"/>
    <w:rsid w:val="00C4166B"/>
    <w:rsid w:val="00C41AF9"/>
    <w:rsid w:val="00C4439E"/>
    <w:rsid w:val="00C44CC1"/>
    <w:rsid w:val="00C46484"/>
    <w:rsid w:val="00C522B8"/>
    <w:rsid w:val="00C54A61"/>
    <w:rsid w:val="00C56E6D"/>
    <w:rsid w:val="00C572E2"/>
    <w:rsid w:val="00C574A2"/>
    <w:rsid w:val="00C6077B"/>
    <w:rsid w:val="00C6082B"/>
    <w:rsid w:val="00C62227"/>
    <w:rsid w:val="00C62E7C"/>
    <w:rsid w:val="00C6316F"/>
    <w:rsid w:val="00C64199"/>
    <w:rsid w:val="00C660BD"/>
    <w:rsid w:val="00C665C1"/>
    <w:rsid w:val="00C6764B"/>
    <w:rsid w:val="00C67A16"/>
    <w:rsid w:val="00C7206E"/>
    <w:rsid w:val="00C72A4F"/>
    <w:rsid w:val="00C72D80"/>
    <w:rsid w:val="00C75BDD"/>
    <w:rsid w:val="00C8121A"/>
    <w:rsid w:val="00C81515"/>
    <w:rsid w:val="00C81B4E"/>
    <w:rsid w:val="00C825C7"/>
    <w:rsid w:val="00C8484A"/>
    <w:rsid w:val="00C863FD"/>
    <w:rsid w:val="00C96ADC"/>
    <w:rsid w:val="00CA1D78"/>
    <w:rsid w:val="00CA213D"/>
    <w:rsid w:val="00CA4049"/>
    <w:rsid w:val="00CA5458"/>
    <w:rsid w:val="00CA6166"/>
    <w:rsid w:val="00CA630D"/>
    <w:rsid w:val="00CA72D2"/>
    <w:rsid w:val="00CB2249"/>
    <w:rsid w:val="00CB2D92"/>
    <w:rsid w:val="00CB3DA0"/>
    <w:rsid w:val="00CB5D0C"/>
    <w:rsid w:val="00CB6220"/>
    <w:rsid w:val="00CB7ADE"/>
    <w:rsid w:val="00CC1629"/>
    <w:rsid w:val="00CC5EEA"/>
    <w:rsid w:val="00CC7743"/>
    <w:rsid w:val="00CC7AC0"/>
    <w:rsid w:val="00CD2DD8"/>
    <w:rsid w:val="00CD786F"/>
    <w:rsid w:val="00CE3774"/>
    <w:rsid w:val="00CE49AA"/>
    <w:rsid w:val="00CF1027"/>
    <w:rsid w:val="00CF33B9"/>
    <w:rsid w:val="00CF4F53"/>
    <w:rsid w:val="00CF5B47"/>
    <w:rsid w:val="00D0004F"/>
    <w:rsid w:val="00D033AD"/>
    <w:rsid w:val="00D0629A"/>
    <w:rsid w:val="00D1333F"/>
    <w:rsid w:val="00D13A23"/>
    <w:rsid w:val="00D15194"/>
    <w:rsid w:val="00D151E2"/>
    <w:rsid w:val="00D15498"/>
    <w:rsid w:val="00D15718"/>
    <w:rsid w:val="00D17A91"/>
    <w:rsid w:val="00D220E0"/>
    <w:rsid w:val="00D30CEC"/>
    <w:rsid w:val="00D325C9"/>
    <w:rsid w:val="00D34040"/>
    <w:rsid w:val="00D34E4A"/>
    <w:rsid w:val="00D355AE"/>
    <w:rsid w:val="00D37255"/>
    <w:rsid w:val="00D43287"/>
    <w:rsid w:val="00D437AD"/>
    <w:rsid w:val="00D43B84"/>
    <w:rsid w:val="00D45314"/>
    <w:rsid w:val="00D464A8"/>
    <w:rsid w:val="00D51047"/>
    <w:rsid w:val="00D538FB"/>
    <w:rsid w:val="00D540FE"/>
    <w:rsid w:val="00D56381"/>
    <w:rsid w:val="00D56E86"/>
    <w:rsid w:val="00D574C6"/>
    <w:rsid w:val="00D6170E"/>
    <w:rsid w:val="00D61916"/>
    <w:rsid w:val="00D65046"/>
    <w:rsid w:val="00D657C7"/>
    <w:rsid w:val="00D6580E"/>
    <w:rsid w:val="00D65818"/>
    <w:rsid w:val="00D66BB6"/>
    <w:rsid w:val="00D679A0"/>
    <w:rsid w:val="00D67E96"/>
    <w:rsid w:val="00D700DA"/>
    <w:rsid w:val="00D739A1"/>
    <w:rsid w:val="00D74B50"/>
    <w:rsid w:val="00D760D9"/>
    <w:rsid w:val="00D779D1"/>
    <w:rsid w:val="00D81809"/>
    <w:rsid w:val="00D83ED8"/>
    <w:rsid w:val="00D84317"/>
    <w:rsid w:val="00D844CF"/>
    <w:rsid w:val="00D85AE1"/>
    <w:rsid w:val="00D86347"/>
    <w:rsid w:val="00D86B1C"/>
    <w:rsid w:val="00D87203"/>
    <w:rsid w:val="00D90BA1"/>
    <w:rsid w:val="00D91661"/>
    <w:rsid w:val="00D92357"/>
    <w:rsid w:val="00D95353"/>
    <w:rsid w:val="00DA1E5C"/>
    <w:rsid w:val="00DA328D"/>
    <w:rsid w:val="00DA4A81"/>
    <w:rsid w:val="00DA4C0B"/>
    <w:rsid w:val="00DA6382"/>
    <w:rsid w:val="00DA7565"/>
    <w:rsid w:val="00DB0D9A"/>
    <w:rsid w:val="00DB44F6"/>
    <w:rsid w:val="00DB6F52"/>
    <w:rsid w:val="00DB771A"/>
    <w:rsid w:val="00DC050A"/>
    <w:rsid w:val="00DC0575"/>
    <w:rsid w:val="00DC09D5"/>
    <w:rsid w:val="00DC40D8"/>
    <w:rsid w:val="00DC4FD9"/>
    <w:rsid w:val="00DC681C"/>
    <w:rsid w:val="00DC7727"/>
    <w:rsid w:val="00DD1B1E"/>
    <w:rsid w:val="00DD1F2A"/>
    <w:rsid w:val="00DD24E6"/>
    <w:rsid w:val="00DD550F"/>
    <w:rsid w:val="00DD6875"/>
    <w:rsid w:val="00DE3797"/>
    <w:rsid w:val="00DE3B9A"/>
    <w:rsid w:val="00DE5D45"/>
    <w:rsid w:val="00DF0FAE"/>
    <w:rsid w:val="00DF156B"/>
    <w:rsid w:val="00DF1811"/>
    <w:rsid w:val="00DF3047"/>
    <w:rsid w:val="00DF3C54"/>
    <w:rsid w:val="00DF7943"/>
    <w:rsid w:val="00E00348"/>
    <w:rsid w:val="00E008CD"/>
    <w:rsid w:val="00E01585"/>
    <w:rsid w:val="00E01B54"/>
    <w:rsid w:val="00E10D4B"/>
    <w:rsid w:val="00E1706E"/>
    <w:rsid w:val="00E17C80"/>
    <w:rsid w:val="00E209DC"/>
    <w:rsid w:val="00E20CE8"/>
    <w:rsid w:val="00E21BEA"/>
    <w:rsid w:val="00E2247B"/>
    <w:rsid w:val="00E239CE"/>
    <w:rsid w:val="00E319F7"/>
    <w:rsid w:val="00E339D5"/>
    <w:rsid w:val="00E34110"/>
    <w:rsid w:val="00E349DC"/>
    <w:rsid w:val="00E43220"/>
    <w:rsid w:val="00E44020"/>
    <w:rsid w:val="00E47977"/>
    <w:rsid w:val="00E518A6"/>
    <w:rsid w:val="00E521CD"/>
    <w:rsid w:val="00E52793"/>
    <w:rsid w:val="00E56E16"/>
    <w:rsid w:val="00E60C84"/>
    <w:rsid w:val="00E66D5F"/>
    <w:rsid w:val="00E702AD"/>
    <w:rsid w:val="00E71624"/>
    <w:rsid w:val="00E720AB"/>
    <w:rsid w:val="00E72369"/>
    <w:rsid w:val="00E72A2B"/>
    <w:rsid w:val="00E73CD1"/>
    <w:rsid w:val="00E74AC7"/>
    <w:rsid w:val="00E7691A"/>
    <w:rsid w:val="00E81A9F"/>
    <w:rsid w:val="00E87695"/>
    <w:rsid w:val="00E914AB"/>
    <w:rsid w:val="00E92AAE"/>
    <w:rsid w:val="00E94771"/>
    <w:rsid w:val="00E94E1A"/>
    <w:rsid w:val="00E95B17"/>
    <w:rsid w:val="00E962C0"/>
    <w:rsid w:val="00EA19F4"/>
    <w:rsid w:val="00EA6DC5"/>
    <w:rsid w:val="00EB198D"/>
    <w:rsid w:val="00EB2695"/>
    <w:rsid w:val="00EB2EE4"/>
    <w:rsid w:val="00EB307A"/>
    <w:rsid w:val="00EB4F9D"/>
    <w:rsid w:val="00EC1DE9"/>
    <w:rsid w:val="00EC4AA4"/>
    <w:rsid w:val="00EC54B0"/>
    <w:rsid w:val="00EC73DD"/>
    <w:rsid w:val="00ED0478"/>
    <w:rsid w:val="00ED069A"/>
    <w:rsid w:val="00ED10A8"/>
    <w:rsid w:val="00ED4A7D"/>
    <w:rsid w:val="00ED60D0"/>
    <w:rsid w:val="00ED6769"/>
    <w:rsid w:val="00EE0277"/>
    <w:rsid w:val="00EE0B03"/>
    <w:rsid w:val="00EE234E"/>
    <w:rsid w:val="00EE3036"/>
    <w:rsid w:val="00EE3B80"/>
    <w:rsid w:val="00EE4145"/>
    <w:rsid w:val="00EE449C"/>
    <w:rsid w:val="00EE510E"/>
    <w:rsid w:val="00EE52FE"/>
    <w:rsid w:val="00EE6168"/>
    <w:rsid w:val="00EE7E12"/>
    <w:rsid w:val="00EE7F0C"/>
    <w:rsid w:val="00EF012F"/>
    <w:rsid w:val="00EF2EDA"/>
    <w:rsid w:val="00EF3A94"/>
    <w:rsid w:val="00EF421C"/>
    <w:rsid w:val="00EF69D6"/>
    <w:rsid w:val="00EF6D6B"/>
    <w:rsid w:val="00F014BF"/>
    <w:rsid w:val="00F03BBE"/>
    <w:rsid w:val="00F0517E"/>
    <w:rsid w:val="00F05B59"/>
    <w:rsid w:val="00F07BC0"/>
    <w:rsid w:val="00F10458"/>
    <w:rsid w:val="00F16539"/>
    <w:rsid w:val="00F20E56"/>
    <w:rsid w:val="00F224D5"/>
    <w:rsid w:val="00F227B9"/>
    <w:rsid w:val="00F23627"/>
    <w:rsid w:val="00F262FA"/>
    <w:rsid w:val="00F31A88"/>
    <w:rsid w:val="00F31CCA"/>
    <w:rsid w:val="00F350B4"/>
    <w:rsid w:val="00F35A71"/>
    <w:rsid w:val="00F40632"/>
    <w:rsid w:val="00F40665"/>
    <w:rsid w:val="00F4343B"/>
    <w:rsid w:val="00F43628"/>
    <w:rsid w:val="00F4428F"/>
    <w:rsid w:val="00F45A4D"/>
    <w:rsid w:val="00F45D71"/>
    <w:rsid w:val="00F463A2"/>
    <w:rsid w:val="00F46D1C"/>
    <w:rsid w:val="00F47C29"/>
    <w:rsid w:val="00F50D58"/>
    <w:rsid w:val="00F520E0"/>
    <w:rsid w:val="00F52D83"/>
    <w:rsid w:val="00F544F8"/>
    <w:rsid w:val="00F57EE0"/>
    <w:rsid w:val="00F607F4"/>
    <w:rsid w:val="00F60A94"/>
    <w:rsid w:val="00F61C0E"/>
    <w:rsid w:val="00F62C96"/>
    <w:rsid w:val="00F63E6B"/>
    <w:rsid w:val="00F6457B"/>
    <w:rsid w:val="00F660FF"/>
    <w:rsid w:val="00F6643D"/>
    <w:rsid w:val="00F6677A"/>
    <w:rsid w:val="00F66A67"/>
    <w:rsid w:val="00F67C5C"/>
    <w:rsid w:val="00F74101"/>
    <w:rsid w:val="00F77F77"/>
    <w:rsid w:val="00F877E5"/>
    <w:rsid w:val="00F905C0"/>
    <w:rsid w:val="00F90E79"/>
    <w:rsid w:val="00F9249B"/>
    <w:rsid w:val="00F9494F"/>
    <w:rsid w:val="00FA0950"/>
    <w:rsid w:val="00FA2D96"/>
    <w:rsid w:val="00FA2FB6"/>
    <w:rsid w:val="00FA35AC"/>
    <w:rsid w:val="00FA3848"/>
    <w:rsid w:val="00FA4CB0"/>
    <w:rsid w:val="00FA5341"/>
    <w:rsid w:val="00FB0026"/>
    <w:rsid w:val="00FB08AE"/>
    <w:rsid w:val="00FB1DCE"/>
    <w:rsid w:val="00FB2921"/>
    <w:rsid w:val="00FB3FF4"/>
    <w:rsid w:val="00FB4E2F"/>
    <w:rsid w:val="00FB7125"/>
    <w:rsid w:val="00FC286F"/>
    <w:rsid w:val="00FC32AC"/>
    <w:rsid w:val="00FC3E00"/>
    <w:rsid w:val="00FC3E6E"/>
    <w:rsid w:val="00FD1202"/>
    <w:rsid w:val="00FD1564"/>
    <w:rsid w:val="00FD219A"/>
    <w:rsid w:val="00FD2C86"/>
    <w:rsid w:val="00FD2D7A"/>
    <w:rsid w:val="00FD63F8"/>
    <w:rsid w:val="00FE22B9"/>
    <w:rsid w:val="00FE3BFC"/>
    <w:rsid w:val="00FE3D42"/>
    <w:rsid w:val="00FE550D"/>
    <w:rsid w:val="00FF0165"/>
    <w:rsid w:val="00FF05A7"/>
    <w:rsid w:val="00FF2E65"/>
    <w:rsid w:val="00FF5DFE"/>
    <w:rsid w:val="00FF64A9"/>
    <w:rsid w:val="00FF7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9" fillcolor="none [660]" strokecolor="none [1311]">
      <v:fill color="none [660]"/>
      <v:stroke color="none [1311]"/>
      <o:colormru v:ext="edit" colors="#94cc6e,#ffc,#f8f5d0,#f7f2af,#f0f0f0"/>
    </o:shapedefaults>
    <o:shapelayout v:ext="edit">
      <o:idmap v:ext="edit" data="1"/>
      <o:rules v:ext="edit">
        <o:r id="V:Rule1" type="connector" idref="#_x0000_s1044"/>
        <o:r id="V:Rule2" type="connector" idref="#_x0000_s1048"/>
        <o:r id="V:Rule3" type="connector" idref="#_x0000_s1046"/>
        <o:r id="V:Rule4" type="connector" idref="#_x0000_s104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27BB"/>
    <w:rPr>
      <w:sz w:val="20"/>
      <w:szCs w:val="20"/>
    </w:rPr>
  </w:style>
  <w:style w:type="paragraph" w:styleId="Heading1">
    <w:name w:val="heading 1"/>
    <w:basedOn w:val="Normal"/>
    <w:next w:val="Normal"/>
    <w:link w:val="Heading1Char"/>
    <w:autoRedefine/>
    <w:uiPriority w:val="9"/>
    <w:qFormat/>
    <w:rsid w:val="007B6A55"/>
    <w:pPr>
      <w:pageBreakBefore/>
      <w:pBdr>
        <w:top w:val="single" w:sz="24" w:space="0" w:color="072844"/>
        <w:left w:val="single" w:sz="24" w:space="0" w:color="072844"/>
        <w:bottom w:val="single" w:sz="24" w:space="0" w:color="072844"/>
        <w:right w:val="single" w:sz="24" w:space="0" w:color="072844"/>
      </w:pBdr>
      <w:shd w:val="clear" w:color="auto" w:fill="072844"/>
      <w:spacing w:after="0"/>
      <w:outlineLvl w:val="0"/>
    </w:pPr>
    <w:rPr>
      <w:b/>
      <w:bCs/>
      <w:caps/>
      <w:color w:val="FFFFFF" w:themeColor="background1"/>
      <w:spacing w:val="15"/>
      <w:sz w:val="36"/>
      <w:szCs w:val="22"/>
    </w:rPr>
  </w:style>
  <w:style w:type="paragraph" w:styleId="Heading2">
    <w:name w:val="heading 2"/>
    <w:basedOn w:val="Normal"/>
    <w:next w:val="Normal"/>
    <w:link w:val="Heading2Char"/>
    <w:uiPriority w:val="9"/>
    <w:unhideWhenUsed/>
    <w:qFormat/>
    <w:rsid w:val="001D4F02"/>
    <w:pPr>
      <w:pBdr>
        <w:top w:val="single" w:sz="24" w:space="0" w:color="C0C0C1"/>
        <w:left w:val="single" w:sz="24" w:space="0" w:color="C0C0C1"/>
        <w:bottom w:val="single" w:sz="24" w:space="0" w:color="C0C0C1"/>
        <w:right w:val="single" w:sz="24" w:space="0" w:color="C0C0C1"/>
      </w:pBdr>
      <w:shd w:val="clear" w:color="auto" w:fill="C0C0C1"/>
      <w:spacing w:after="0"/>
      <w:outlineLvl w:val="1"/>
    </w:pPr>
    <w:rPr>
      <w:b/>
      <w:caps/>
      <w:spacing w:val="15"/>
      <w:sz w:val="22"/>
      <w:szCs w:val="22"/>
    </w:rPr>
  </w:style>
  <w:style w:type="paragraph" w:styleId="Heading3">
    <w:name w:val="heading 3"/>
    <w:basedOn w:val="Normal"/>
    <w:next w:val="Normal"/>
    <w:link w:val="Heading3Char"/>
    <w:uiPriority w:val="9"/>
    <w:unhideWhenUsed/>
    <w:qFormat/>
    <w:rsid w:val="00405D80"/>
    <w:pPr>
      <w:pBdr>
        <w:bottom w:val="single" w:sz="6" w:space="1" w:color="4F81BD" w:themeColor="accent1"/>
      </w:pBdr>
      <w:spacing w:before="300" w:after="0"/>
      <w:outlineLvl w:val="2"/>
    </w:pPr>
    <w:rPr>
      <w:b/>
      <w:color w:val="043F6A"/>
      <w:spacing w:val="15"/>
      <w:sz w:val="24"/>
      <w:szCs w:val="22"/>
    </w:rPr>
  </w:style>
  <w:style w:type="paragraph" w:styleId="Heading4">
    <w:name w:val="heading 4"/>
    <w:basedOn w:val="Normal"/>
    <w:next w:val="Normal"/>
    <w:link w:val="Heading4Char"/>
    <w:uiPriority w:val="9"/>
    <w:unhideWhenUsed/>
    <w:qFormat/>
    <w:rsid w:val="003827B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3827BB"/>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3827BB"/>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3827BB"/>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unhideWhenUsed/>
    <w:qFormat/>
    <w:rsid w:val="003827BB"/>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3827B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4F02"/>
    <w:pPr>
      <w:spacing w:before="720"/>
    </w:pPr>
    <w:rPr>
      <w:caps/>
      <w:color w:val="C0C0C1"/>
      <w:spacing w:val="10"/>
      <w:kern w:val="28"/>
      <w:sz w:val="52"/>
      <w:szCs w:val="52"/>
    </w:rPr>
  </w:style>
  <w:style w:type="paragraph" w:styleId="TOC1">
    <w:name w:val="toc 1"/>
    <w:basedOn w:val="Normal"/>
    <w:next w:val="Normal"/>
    <w:autoRedefine/>
    <w:uiPriority w:val="39"/>
    <w:rsid w:val="003A75E2"/>
    <w:pPr>
      <w:spacing w:before="120" w:after="120"/>
    </w:pPr>
    <w:rPr>
      <w:b/>
      <w:bCs/>
      <w:caps/>
    </w:rPr>
  </w:style>
  <w:style w:type="paragraph" w:styleId="TOC5">
    <w:name w:val="toc 5"/>
    <w:basedOn w:val="Normal"/>
    <w:next w:val="Normal"/>
    <w:autoRedefine/>
    <w:semiHidden/>
    <w:rsid w:val="00A3607B"/>
    <w:pPr>
      <w:ind w:left="960"/>
    </w:pPr>
    <w:rPr>
      <w:sz w:val="18"/>
      <w:szCs w:val="18"/>
    </w:rPr>
  </w:style>
  <w:style w:type="character" w:styleId="CommentReference">
    <w:name w:val="annotation reference"/>
    <w:basedOn w:val="DefaultParagraphFont"/>
    <w:semiHidden/>
    <w:rsid w:val="00BC6945"/>
    <w:rPr>
      <w:sz w:val="16"/>
      <w:szCs w:val="16"/>
    </w:rPr>
  </w:style>
  <w:style w:type="paragraph" w:styleId="CommentText">
    <w:name w:val="annotation text"/>
    <w:basedOn w:val="Normal"/>
    <w:semiHidden/>
    <w:rsid w:val="00BC6945"/>
  </w:style>
  <w:style w:type="paragraph" w:styleId="CommentSubject">
    <w:name w:val="annotation subject"/>
    <w:basedOn w:val="CommentText"/>
    <w:next w:val="CommentText"/>
    <w:semiHidden/>
    <w:rsid w:val="00BC6945"/>
    <w:rPr>
      <w:b/>
      <w:bCs/>
    </w:rPr>
  </w:style>
  <w:style w:type="paragraph" w:styleId="BalloonText">
    <w:name w:val="Balloon Text"/>
    <w:basedOn w:val="Normal"/>
    <w:semiHidden/>
    <w:rsid w:val="00BC6945"/>
    <w:rPr>
      <w:rFonts w:ascii="Tahoma" w:hAnsi="Tahoma" w:cs="Tahoma"/>
      <w:sz w:val="16"/>
      <w:szCs w:val="16"/>
    </w:rPr>
  </w:style>
  <w:style w:type="paragraph" w:styleId="TOC2">
    <w:name w:val="toc 2"/>
    <w:basedOn w:val="Normal"/>
    <w:next w:val="Normal"/>
    <w:autoRedefine/>
    <w:uiPriority w:val="39"/>
    <w:rsid w:val="00615596"/>
    <w:pPr>
      <w:spacing w:before="0" w:after="0"/>
      <w:ind w:left="240"/>
    </w:pPr>
  </w:style>
  <w:style w:type="table" w:styleId="TableGrid">
    <w:name w:val="Table Grid"/>
    <w:basedOn w:val="TableNormal"/>
    <w:rsid w:val="00E319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rsid w:val="00615596"/>
    <w:pPr>
      <w:spacing w:before="0" w:after="0"/>
      <w:ind w:left="480"/>
    </w:pPr>
    <w:rPr>
      <w:i/>
      <w:iCs/>
      <w:color w:val="7F7F7F" w:themeColor="text1" w:themeTint="80"/>
      <w:sz w:val="18"/>
    </w:rPr>
  </w:style>
  <w:style w:type="paragraph" w:styleId="Footer">
    <w:name w:val="footer"/>
    <w:basedOn w:val="Normal"/>
    <w:link w:val="FooterChar"/>
    <w:rsid w:val="009F78C3"/>
    <w:pPr>
      <w:tabs>
        <w:tab w:val="center" w:pos="4320"/>
        <w:tab w:val="right" w:pos="8640"/>
      </w:tabs>
    </w:pPr>
  </w:style>
  <w:style w:type="character" w:styleId="PageNumber">
    <w:name w:val="page number"/>
    <w:basedOn w:val="DefaultParagraphFont"/>
    <w:rsid w:val="003827BB"/>
    <w:rPr>
      <w:bdr w:val="none" w:sz="0" w:space="0" w:color="auto"/>
    </w:rPr>
  </w:style>
  <w:style w:type="paragraph" w:styleId="NormalWeb">
    <w:name w:val="Normal (Web)"/>
    <w:basedOn w:val="Normal"/>
    <w:uiPriority w:val="99"/>
    <w:rsid w:val="00BE68D0"/>
    <w:pPr>
      <w:spacing w:before="100" w:beforeAutospacing="1" w:after="100" w:afterAutospacing="1"/>
    </w:pPr>
  </w:style>
  <w:style w:type="character" w:styleId="Strong">
    <w:name w:val="Strong"/>
    <w:uiPriority w:val="22"/>
    <w:qFormat/>
    <w:rsid w:val="003827BB"/>
    <w:rPr>
      <w:b/>
      <w:bCs/>
    </w:rPr>
  </w:style>
  <w:style w:type="character" w:customStyle="1" w:styleId="smalltext1">
    <w:name w:val="smalltext1"/>
    <w:basedOn w:val="DefaultParagraphFont"/>
    <w:rsid w:val="00BE68D0"/>
    <w:rPr>
      <w:rFonts w:ascii="Verdana" w:hAnsi="Verdana" w:hint="default"/>
      <w:strike w:val="0"/>
      <w:dstrike w:val="0"/>
      <w:color w:val="666666"/>
      <w:sz w:val="15"/>
      <w:szCs w:val="15"/>
      <w:u w:val="none"/>
      <w:effect w:val="none"/>
    </w:rPr>
  </w:style>
  <w:style w:type="character" w:styleId="Hyperlink">
    <w:name w:val="Hyperlink"/>
    <w:basedOn w:val="DefaultParagraphFont"/>
    <w:rsid w:val="00967F0B"/>
    <w:rPr>
      <w:color w:val="548DD4" w:themeColor="text2" w:themeTint="99"/>
      <w:u w:val="single"/>
    </w:rPr>
  </w:style>
  <w:style w:type="character" w:customStyle="1" w:styleId="menutext1">
    <w:name w:val="menutext1"/>
    <w:basedOn w:val="DefaultParagraphFont"/>
    <w:rsid w:val="00BE68D0"/>
    <w:rPr>
      <w:rFonts w:ascii="Verdana" w:hAnsi="Verdana" w:hint="default"/>
      <w:color w:val="666666"/>
      <w:sz w:val="17"/>
      <w:szCs w:val="17"/>
    </w:rPr>
  </w:style>
  <w:style w:type="character" w:customStyle="1" w:styleId="pagetitle1">
    <w:name w:val="pagetitle1"/>
    <w:basedOn w:val="DefaultParagraphFont"/>
    <w:rsid w:val="00BE68D0"/>
    <w:rPr>
      <w:rFonts w:ascii="Verdana" w:hAnsi="Verdana" w:hint="default"/>
      <w:color w:val="666666"/>
      <w:sz w:val="54"/>
      <w:szCs w:val="54"/>
    </w:rPr>
  </w:style>
  <w:style w:type="paragraph" w:styleId="z-TopofForm">
    <w:name w:val="HTML Top of Form"/>
    <w:basedOn w:val="Normal"/>
    <w:next w:val="Normal"/>
    <w:hidden/>
    <w:rsid w:val="00BE68D0"/>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rsid w:val="00BE68D0"/>
    <w:pPr>
      <w:pBdr>
        <w:top w:val="single" w:sz="6" w:space="1" w:color="auto"/>
      </w:pBdr>
      <w:jc w:val="center"/>
    </w:pPr>
    <w:rPr>
      <w:rFonts w:ascii="Arial" w:hAnsi="Arial" w:cs="Arial"/>
      <w:vanish/>
      <w:sz w:val="16"/>
      <w:szCs w:val="16"/>
    </w:rPr>
  </w:style>
  <w:style w:type="character" w:customStyle="1" w:styleId="heading11">
    <w:name w:val="heading11"/>
    <w:basedOn w:val="DefaultParagraphFont"/>
    <w:rsid w:val="00BE68D0"/>
    <w:rPr>
      <w:rFonts w:ascii="Verdana" w:hAnsi="Verdana" w:hint="default"/>
      <w:b/>
      <w:bCs/>
      <w:caps w:val="0"/>
      <w:strike w:val="0"/>
      <w:dstrike w:val="0"/>
      <w:color w:val="666666"/>
      <w:sz w:val="24"/>
      <w:szCs w:val="24"/>
      <w:u w:val="none"/>
      <w:effect w:val="none"/>
    </w:rPr>
  </w:style>
  <w:style w:type="table" w:styleId="TableTheme">
    <w:name w:val="Table Theme"/>
    <w:basedOn w:val="TableNormal"/>
    <w:rsid w:val="009A3A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text1">
    <w:name w:val="normaltext1"/>
    <w:basedOn w:val="DefaultParagraphFont"/>
    <w:rsid w:val="00452697"/>
    <w:rPr>
      <w:rFonts w:ascii="Verdana" w:hAnsi="Verdana" w:hint="default"/>
      <w:strike w:val="0"/>
      <w:dstrike w:val="0"/>
      <w:color w:val="333333"/>
      <w:sz w:val="18"/>
      <w:szCs w:val="18"/>
      <w:u w:val="none"/>
      <w:effect w:val="none"/>
    </w:rPr>
  </w:style>
  <w:style w:type="paragraph" w:styleId="TOC4">
    <w:name w:val="toc 4"/>
    <w:basedOn w:val="Normal"/>
    <w:next w:val="Normal"/>
    <w:autoRedefine/>
    <w:uiPriority w:val="39"/>
    <w:rsid w:val="00B63D85"/>
    <w:pPr>
      <w:ind w:left="720"/>
    </w:pPr>
    <w:rPr>
      <w:sz w:val="18"/>
      <w:szCs w:val="18"/>
    </w:rPr>
  </w:style>
  <w:style w:type="paragraph" w:styleId="TOC6">
    <w:name w:val="toc 6"/>
    <w:basedOn w:val="Normal"/>
    <w:next w:val="Normal"/>
    <w:autoRedefine/>
    <w:semiHidden/>
    <w:rsid w:val="00325DA1"/>
    <w:pPr>
      <w:ind w:left="1200"/>
    </w:pPr>
    <w:rPr>
      <w:sz w:val="18"/>
      <w:szCs w:val="18"/>
    </w:rPr>
  </w:style>
  <w:style w:type="paragraph" w:styleId="TOC7">
    <w:name w:val="toc 7"/>
    <w:basedOn w:val="Normal"/>
    <w:next w:val="Normal"/>
    <w:autoRedefine/>
    <w:semiHidden/>
    <w:rsid w:val="00325DA1"/>
    <w:pPr>
      <w:ind w:left="1440"/>
    </w:pPr>
    <w:rPr>
      <w:sz w:val="18"/>
      <w:szCs w:val="18"/>
    </w:rPr>
  </w:style>
  <w:style w:type="paragraph" w:styleId="TOC8">
    <w:name w:val="toc 8"/>
    <w:basedOn w:val="Normal"/>
    <w:next w:val="Normal"/>
    <w:autoRedefine/>
    <w:semiHidden/>
    <w:rsid w:val="00325DA1"/>
    <w:pPr>
      <w:ind w:left="1680"/>
    </w:pPr>
    <w:rPr>
      <w:sz w:val="18"/>
      <w:szCs w:val="18"/>
    </w:rPr>
  </w:style>
  <w:style w:type="paragraph" w:styleId="TOC9">
    <w:name w:val="toc 9"/>
    <w:basedOn w:val="Normal"/>
    <w:next w:val="Normal"/>
    <w:autoRedefine/>
    <w:semiHidden/>
    <w:rsid w:val="00325DA1"/>
    <w:pPr>
      <w:ind w:left="1920"/>
    </w:pPr>
    <w:rPr>
      <w:sz w:val="18"/>
      <w:szCs w:val="18"/>
    </w:rPr>
  </w:style>
  <w:style w:type="table" w:styleId="TableContemporary">
    <w:name w:val="Table Contemporary"/>
    <w:basedOn w:val="TableNormal"/>
    <w:rsid w:val="00E2247B"/>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aption">
    <w:name w:val="caption"/>
    <w:basedOn w:val="Normal"/>
    <w:next w:val="Normal"/>
    <w:uiPriority w:val="35"/>
    <w:unhideWhenUsed/>
    <w:qFormat/>
    <w:rsid w:val="003827BB"/>
    <w:rPr>
      <w:b/>
      <w:bCs/>
      <w:color w:val="365F91" w:themeColor="accent1" w:themeShade="BF"/>
      <w:sz w:val="16"/>
      <w:szCs w:val="16"/>
    </w:rPr>
  </w:style>
  <w:style w:type="paragraph" w:styleId="MessageHeader">
    <w:name w:val="Message Header"/>
    <w:basedOn w:val="Normal"/>
    <w:rsid w:val="00161A7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ListNumber">
    <w:name w:val="List Number"/>
    <w:basedOn w:val="Normal"/>
    <w:rsid w:val="00161A74"/>
    <w:pPr>
      <w:numPr>
        <w:numId w:val="1"/>
      </w:numPr>
    </w:pPr>
  </w:style>
  <w:style w:type="paragraph" w:styleId="Header">
    <w:name w:val="header"/>
    <w:basedOn w:val="Normal"/>
    <w:rsid w:val="002326DA"/>
    <w:pPr>
      <w:tabs>
        <w:tab w:val="center" w:pos="4320"/>
        <w:tab w:val="right" w:pos="8640"/>
      </w:tabs>
      <w:jc w:val="right"/>
    </w:pPr>
    <w:rPr>
      <w:rFonts w:cs="Arial"/>
      <w:color w:val="808080"/>
      <w:szCs w:val="28"/>
    </w:rPr>
  </w:style>
  <w:style w:type="paragraph" w:styleId="HTMLPreformatted">
    <w:name w:val="HTML Preformatted"/>
    <w:basedOn w:val="Normal"/>
    <w:link w:val="HTMLPreformattedChar"/>
    <w:uiPriority w:val="99"/>
    <w:rsid w:val="00D54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Tahoma" w:hAnsi="Tahoma" w:cs="Tahoma"/>
      <w:sz w:val="17"/>
      <w:szCs w:val="17"/>
    </w:rPr>
  </w:style>
  <w:style w:type="paragraph" w:styleId="FootnoteText">
    <w:name w:val="footnote text"/>
    <w:basedOn w:val="Normal"/>
    <w:semiHidden/>
    <w:rsid w:val="00D540FE"/>
  </w:style>
  <w:style w:type="character" w:styleId="FootnoteReference">
    <w:name w:val="footnote reference"/>
    <w:basedOn w:val="DefaultParagraphFont"/>
    <w:semiHidden/>
    <w:rsid w:val="00D540FE"/>
    <w:rPr>
      <w:vertAlign w:val="superscript"/>
    </w:rPr>
  </w:style>
  <w:style w:type="paragraph" w:styleId="ListParagraph">
    <w:name w:val="List Paragraph"/>
    <w:basedOn w:val="Normal"/>
    <w:uiPriority w:val="34"/>
    <w:qFormat/>
    <w:rsid w:val="003827BB"/>
    <w:pPr>
      <w:ind w:left="720"/>
      <w:contextualSpacing/>
    </w:pPr>
  </w:style>
  <w:style w:type="character" w:customStyle="1" w:styleId="Heading1Char">
    <w:name w:val="Heading 1 Char"/>
    <w:basedOn w:val="DefaultParagraphFont"/>
    <w:link w:val="Heading1"/>
    <w:uiPriority w:val="9"/>
    <w:rsid w:val="007B6A55"/>
    <w:rPr>
      <w:b/>
      <w:bCs/>
      <w:caps/>
      <w:color w:val="FFFFFF" w:themeColor="background1"/>
      <w:spacing w:val="15"/>
      <w:sz w:val="36"/>
      <w:shd w:val="clear" w:color="auto" w:fill="072844"/>
    </w:rPr>
  </w:style>
  <w:style w:type="table" w:styleId="TableList4">
    <w:name w:val="Table List 4"/>
    <w:basedOn w:val="TableNormal"/>
    <w:rsid w:val="007C69F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Style16ptBoldCentered">
    <w:name w:val="Style 16 pt Bold Centered"/>
    <w:basedOn w:val="Normal"/>
    <w:rsid w:val="002326DA"/>
    <w:pPr>
      <w:jc w:val="center"/>
    </w:pPr>
    <w:rPr>
      <w:b/>
      <w:bCs/>
      <w:sz w:val="32"/>
    </w:rPr>
  </w:style>
  <w:style w:type="paragraph" w:customStyle="1" w:styleId="StyleCentered">
    <w:name w:val="Style Centered"/>
    <w:basedOn w:val="Normal"/>
    <w:rsid w:val="002326DA"/>
    <w:pPr>
      <w:jc w:val="center"/>
    </w:pPr>
  </w:style>
  <w:style w:type="paragraph" w:customStyle="1" w:styleId="Style20ptBoldGray-50Right">
    <w:name w:val="Style 20 pt Bold Gray-50% Right"/>
    <w:basedOn w:val="Normal"/>
    <w:rsid w:val="002326DA"/>
    <w:pPr>
      <w:jc w:val="right"/>
    </w:pPr>
    <w:rPr>
      <w:b/>
      <w:bCs/>
      <w:color w:val="808080"/>
      <w:sz w:val="32"/>
    </w:rPr>
  </w:style>
  <w:style w:type="character" w:customStyle="1" w:styleId="Style14ptBold">
    <w:name w:val="Style 14 pt Bold"/>
    <w:basedOn w:val="DefaultParagraphFont"/>
    <w:rsid w:val="003A75E2"/>
    <w:rPr>
      <w:rFonts w:ascii="Verdana" w:hAnsi="Verdana"/>
      <w:b/>
      <w:bCs/>
      <w:color w:val="4F81BD"/>
      <w:sz w:val="28"/>
    </w:rPr>
  </w:style>
  <w:style w:type="paragraph" w:customStyle="1" w:styleId="StyleLeft025">
    <w:name w:val="Style Left:  0.25&quot;"/>
    <w:basedOn w:val="Normal"/>
    <w:rsid w:val="003A75E2"/>
    <w:pPr>
      <w:ind w:left="360"/>
    </w:pPr>
  </w:style>
  <w:style w:type="paragraph" w:customStyle="1" w:styleId="StyleListParagraphLatinArial10pt">
    <w:name w:val="Style List Paragraph + (Latin) Arial 10 pt"/>
    <w:basedOn w:val="ListParagraph"/>
    <w:rsid w:val="003A75E2"/>
  </w:style>
  <w:style w:type="paragraph" w:customStyle="1" w:styleId="StyleListParagraphLatinArial10pt1">
    <w:name w:val="Style List Paragraph + (Latin) Arial 10 pt1"/>
    <w:basedOn w:val="ListParagraph"/>
    <w:rsid w:val="003A75E2"/>
  </w:style>
  <w:style w:type="paragraph" w:customStyle="1" w:styleId="StyleListParagraphLatinArialLeft0">
    <w:name w:val="Style List Paragraph + (Latin) Arial Left:  0&quot;"/>
    <w:basedOn w:val="ListParagraph"/>
    <w:rsid w:val="003A75E2"/>
    <w:pPr>
      <w:ind w:left="0"/>
    </w:pPr>
    <w:rPr>
      <w:rFonts w:eastAsia="Times New Roman"/>
    </w:rPr>
  </w:style>
  <w:style w:type="paragraph" w:customStyle="1" w:styleId="StyleListParagraphLatinArial">
    <w:name w:val="Style List Paragraph + (Latin) Arial"/>
    <w:basedOn w:val="ListParagraph"/>
    <w:rsid w:val="003610E9"/>
  </w:style>
  <w:style w:type="paragraph" w:styleId="ListBullet">
    <w:name w:val="List Bullet"/>
    <w:basedOn w:val="Normal"/>
    <w:rsid w:val="003610E9"/>
    <w:pPr>
      <w:numPr>
        <w:numId w:val="22"/>
      </w:numPr>
    </w:pPr>
  </w:style>
  <w:style w:type="paragraph" w:styleId="ListBullet2">
    <w:name w:val="List Bullet 2"/>
    <w:basedOn w:val="Normal"/>
    <w:link w:val="ListBullet2Char"/>
    <w:rsid w:val="003610E9"/>
    <w:pPr>
      <w:numPr>
        <w:numId w:val="18"/>
      </w:numPr>
    </w:pPr>
  </w:style>
  <w:style w:type="character" w:customStyle="1" w:styleId="ListBullet2Char">
    <w:name w:val="List Bullet 2 Char"/>
    <w:basedOn w:val="DefaultParagraphFont"/>
    <w:link w:val="ListBullet2"/>
    <w:rsid w:val="003610E9"/>
    <w:rPr>
      <w:rFonts w:ascii="Verdana" w:hAnsi="Verdana"/>
      <w:szCs w:val="24"/>
      <w:lang w:val="en-US" w:eastAsia="en-US" w:bidi="ar-SA"/>
    </w:rPr>
  </w:style>
  <w:style w:type="paragraph" w:styleId="ListNumber2">
    <w:name w:val="List Number 2"/>
    <w:basedOn w:val="Normal"/>
    <w:link w:val="ListNumber2Char"/>
    <w:rsid w:val="003610E9"/>
    <w:pPr>
      <w:numPr>
        <w:numId w:val="17"/>
      </w:numPr>
    </w:pPr>
  </w:style>
  <w:style w:type="character" w:customStyle="1" w:styleId="ListNumber2Char">
    <w:name w:val="List Number 2 Char"/>
    <w:basedOn w:val="DefaultParagraphFont"/>
    <w:link w:val="ListNumber2"/>
    <w:rsid w:val="00F23627"/>
    <w:rPr>
      <w:rFonts w:ascii="Verdana" w:hAnsi="Verdana"/>
      <w:szCs w:val="24"/>
      <w:lang w:val="en-US" w:eastAsia="en-US" w:bidi="ar-SA"/>
    </w:rPr>
  </w:style>
  <w:style w:type="character" w:customStyle="1" w:styleId="FooterChar">
    <w:name w:val="Footer Char"/>
    <w:basedOn w:val="DefaultParagraphFont"/>
    <w:link w:val="Footer"/>
    <w:locked/>
    <w:rsid w:val="00F23627"/>
    <w:rPr>
      <w:rFonts w:ascii="Verdana" w:hAnsi="Verdana"/>
      <w:szCs w:val="24"/>
      <w:lang w:val="en-US" w:eastAsia="en-US" w:bidi="ar-SA"/>
    </w:rPr>
  </w:style>
  <w:style w:type="paragraph" w:styleId="NoSpacing">
    <w:name w:val="No Spacing"/>
    <w:basedOn w:val="Normal"/>
    <w:link w:val="NoSpacingChar"/>
    <w:uiPriority w:val="1"/>
    <w:qFormat/>
    <w:rsid w:val="003827BB"/>
    <w:pPr>
      <w:spacing w:before="0" w:after="0" w:line="240" w:lineRule="auto"/>
    </w:pPr>
  </w:style>
  <w:style w:type="character" w:customStyle="1" w:styleId="NoSpacingChar">
    <w:name w:val="No Spacing Char"/>
    <w:basedOn w:val="DefaultParagraphFont"/>
    <w:link w:val="NoSpacing"/>
    <w:uiPriority w:val="1"/>
    <w:locked/>
    <w:rsid w:val="003827BB"/>
    <w:rPr>
      <w:sz w:val="20"/>
      <w:szCs w:val="20"/>
    </w:rPr>
  </w:style>
  <w:style w:type="paragraph" w:customStyle="1" w:styleId="CodeBlock">
    <w:name w:val="CodeBlock"/>
    <w:basedOn w:val="Normal"/>
    <w:rsid w:val="00606300"/>
    <w:pPr>
      <w:pBdr>
        <w:top w:val="single" w:sz="4" w:space="1" w:color="C0C0C0"/>
        <w:left w:val="single" w:sz="4" w:space="4" w:color="C0C0C0"/>
        <w:bottom w:val="single" w:sz="4" w:space="1" w:color="C0C0C0"/>
        <w:right w:val="single" w:sz="4" w:space="4" w:color="C0C0C0"/>
      </w:pBdr>
      <w:shd w:val="clear" w:color="auto" w:fill="F3F3F3"/>
      <w:autoSpaceDE w:val="0"/>
      <w:autoSpaceDN w:val="0"/>
      <w:adjustRightInd w:val="0"/>
      <w:spacing w:before="100" w:after="100" w:line="240" w:lineRule="auto"/>
      <w:ind w:left="360"/>
    </w:pPr>
    <w:rPr>
      <w:rFonts w:ascii="Consolas" w:hAnsi="Consolas" w:cs="Consolas"/>
      <w:noProof/>
      <w:sz w:val="16"/>
      <w:szCs w:val="16"/>
    </w:rPr>
  </w:style>
  <w:style w:type="paragraph" w:customStyle="1" w:styleId="NoteBox">
    <w:name w:val="Note Box"/>
    <w:basedOn w:val="StyleListParagraphLatinArialLeft0"/>
    <w:rsid w:val="000A17DF"/>
    <w:pPr>
      <w:pBdr>
        <w:top w:val="single" w:sz="18" w:space="1" w:color="D9D9D9" w:themeColor="background1" w:themeShade="D9"/>
        <w:left w:val="single" w:sz="18" w:space="4" w:color="D9D9D9" w:themeColor="background1" w:themeShade="D9"/>
        <w:bottom w:val="single" w:sz="18" w:space="1" w:color="D9D9D9" w:themeColor="background1" w:themeShade="D9"/>
        <w:right w:val="single" w:sz="18" w:space="4" w:color="D9D9D9" w:themeColor="background1" w:themeShade="D9"/>
      </w:pBdr>
      <w:shd w:val="clear" w:color="auto" w:fill="E9EFF7"/>
    </w:pPr>
    <w:rPr>
      <w:szCs w:val="24"/>
    </w:rPr>
  </w:style>
  <w:style w:type="paragraph" w:styleId="BodyText">
    <w:name w:val="Body Text"/>
    <w:basedOn w:val="Normal"/>
    <w:link w:val="BodyTextChar"/>
    <w:rsid w:val="00362FC8"/>
    <w:pPr>
      <w:spacing w:after="120"/>
    </w:pPr>
  </w:style>
  <w:style w:type="character" w:customStyle="1" w:styleId="BodyTextChar">
    <w:name w:val="Body Text Char"/>
    <w:basedOn w:val="DefaultParagraphFont"/>
    <w:link w:val="BodyText"/>
    <w:rsid w:val="005929A9"/>
    <w:rPr>
      <w:rFonts w:ascii="Verdana" w:hAnsi="Verdana"/>
      <w:szCs w:val="24"/>
    </w:rPr>
  </w:style>
  <w:style w:type="paragraph" w:styleId="Revision">
    <w:name w:val="Revision"/>
    <w:hidden/>
    <w:uiPriority w:val="99"/>
    <w:semiHidden/>
    <w:rsid w:val="00757111"/>
    <w:rPr>
      <w:rFonts w:ascii="Verdana" w:hAnsi="Verdana"/>
      <w:szCs w:val="24"/>
    </w:rPr>
  </w:style>
  <w:style w:type="table" w:styleId="LightList-Accent3">
    <w:name w:val="Light List Accent 3"/>
    <w:basedOn w:val="TableNormal"/>
    <w:uiPriority w:val="61"/>
    <w:rsid w:val="00FC3E00"/>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SubtleEmphasis">
    <w:name w:val="Subtle Emphasis"/>
    <w:uiPriority w:val="19"/>
    <w:qFormat/>
    <w:rsid w:val="003827BB"/>
    <w:rPr>
      <w:i/>
      <w:iCs/>
      <w:color w:val="243F60" w:themeColor="accent1" w:themeShade="7F"/>
    </w:rPr>
  </w:style>
  <w:style w:type="paragraph" w:styleId="BlockText">
    <w:name w:val="Block Text"/>
    <w:basedOn w:val="Normal"/>
    <w:rsid w:val="002776B8"/>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character" w:customStyle="1" w:styleId="Heading2Char">
    <w:name w:val="Heading 2 Char"/>
    <w:basedOn w:val="DefaultParagraphFont"/>
    <w:link w:val="Heading2"/>
    <w:uiPriority w:val="9"/>
    <w:rsid w:val="001D4F02"/>
    <w:rPr>
      <w:b/>
      <w:caps/>
      <w:spacing w:val="15"/>
      <w:shd w:val="clear" w:color="auto" w:fill="C0C0C1"/>
    </w:rPr>
  </w:style>
  <w:style w:type="character" w:customStyle="1" w:styleId="Heading3Char">
    <w:name w:val="Heading 3 Char"/>
    <w:basedOn w:val="DefaultParagraphFont"/>
    <w:link w:val="Heading3"/>
    <w:uiPriority w:val="9"/>
    <w:rsid w:val="00405D80"/>
    <w:rPr>
      <w:b/>
      <w:color w:val="043F6A"/>
      <w:spacing w:val="15"/>
      <w:sz w:val="24"/>
    </w:rPr>
  </w:style>
  <w:style w:type="character" w:customStyle="1" w:styleId="Heading4Char">
    <w:name w:val="Heading 4 Char"/>
    <w:basedOn w:val="DefaultParagraphFont"/>
    <w:link w:val="Heading4"/>
    <w:uiPriority w:val="9"/>
    <w:rsid w:val="003827BB"/>
    <w:rPr>
      <w:caps/>
      <w:color w:val="365F91" w:themeColor="accent1" w:themeShade="BF"/>
      <w:spacing w:val="10"/>
    </w:rPr>
  </w:style>
  <w:style w:type="character" w:customStyle="1" w:styleId="Heading5Char">
    <w:name w:val="Heading 5 Char"/>
    <w:basedOn w:val="DefaultParagraphFont"/>
    <w:link w:val="Heading5"/>
    <w:uiPriority w:val="9"/>
    <w:rsid w:val="003827BB"/>
    <w:rPr>
      <w:caps/>
      <w:color w:val="365F91" w:themeColor="accent1" w:themeShade="BF"/>
      <w:spacing w:val="10"/>
    </w:rPr>
  </w:style>
  <w:style w:type="character" w:customStyle="1" w:styleId="Heading6Char">
    <w:name w:val="Heading 6 Char"/>
    <w:basedOn w:val="DefaultParagraphFont"/>
    <w:link w:val="Heading6"/>
    <w:uiPriority w:val="9"/>
    <w:rsid w:val="003827BB"/>
    <w:rPr>
      <w:caps/>
      <w:color w:val="365F91" w:themeColor="accent1" w:themeShade="BF"/>
      <w:spacing w:val="10"/>
    </w:rPr>
  </w:style>
  <w:style w:type="character" w:customStyle="1" w:styleId="Heading7Char">
    <w:name w:val="Heading 7 Char"/>
    <w:basedOn w:val="DefaultParagraphFont"/>
    <w:link w:val="Heading7"/>
    <w:uiPriority w:val="9"/>
    <w:rsid w:val="003827BB"/>
    <w:rPr>
      <w:caps/>
      <w:color w:val="365F91" w:themeColor="accent1" w:themeShade="BF"/>
      <w:spacing w:val="10"/>
    </w:rPr>
  </w:style>
  <w:style w:type="character" w:customStyle="1" w:styleId="Heading8Char">
    <w:name w:val="Heading 8 Char"/>
    <w:basedOn w:val="DefaultParagraphFont"/>
    <w:link w:val="Heading8"/>
    <w:uiPriority w:val="9"/>
    <w:rsid w:val="003827BB"/>
    <w:rPr>
      <w:caps/>
      <w:spacing w:val="10"/>
      <w:sz w:val="18"/>
      <w:szCs w:val="18"/>
    </w:rPr>
  </w:style>
  <w:style w:type="character" w:customStyle="1" w:styleId="Heading9Char">
    <w:name w:val="Heading 9 Char"/>
    <w:basedOn w:val="DefaultParagraphFont"/>
    <w:link w:val="Heading9"/>
    <w:uiPriority w:val="9"/>
    <w:rsid w:val="003827BB"/>
    <w:rPr>
      <w:i/>
      <w:caps/>
      <w:spacing w:val="10"/>
      <w:sz w:val="18"/>
      <w:szCs w:val="18"/>
    </w:rPr>
  </w:style>
  <w:style w:type="character" w:customStyle="1" w:styleId="TitleChar">
    <w:name w:val="Title Char"/>
    <w:basedOn w:val="DefaultParagraphFont"/>
    <w:link w:val="Title"/>
    <w:uiPriority w:val="10"/>
    <w:rsid w:val="001D4F02"/>
    <w:rPr>
      <w:caps/>
      <w:color w:val="C0C0C1"/>
      <w:spacing w:val="10"/>
      <w:kern w:val="28"/>
      <w:sz w:val="52"/>
      <w:szCs w:val="52"/>
    </w:rPr>
  </w:style>
  <w:style w:type="paragraph" w:styleId="Subtitle">
    <w:name w:val="Subtitle"/>
    <w:basedOn w:val="Normal"/>
    <w:next w:val="Normal"/>
    <w:link w:val="SubtitleChar"/>
    <w:uiPriority w:val="11"/>
    <w:qFormat/>
    <w:rsid w:val="003827B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827BB"/>
    <w:rPr>
      <w:caps/>
      <w:color w:val="595959" w:themeColor="text1" w:themeTint="A6"/>
      <w:spacing w:val="10"/>
      <w:sz w:val="24"/>
      <w:szCs w:val="24"/>
    </w:rPr>
  </w:style>
  <w:style w:type="character" w:styleId="Emphasis">
    <w:name w:val="Emphasis"/>
    <w:uiPriority w:val="20"/>
    <w:qFormat/>
    <w:rsid w:val="003827BB"/>
    <w:rPr>
      <w:caps/>
      <w:color w:val="243F60" w:themeColor="accent1" w:themeShade="7F"/>
      <w:spacing w:val="5"/>
    </w:rPr>
  </w:style>
  <w:style w:type="paragraph" w:styleId="Quote">
    <w:name w:val="Quote"/>
    <w:basedOn w:val="Normal"/>
    <w:next w:val="Normal"/>
    <w:link w:val="QuoteChar"/>
    <w:uiPriority w:val="29"/>
    <w:qFormat/>
    <w:rsid w:val="003827BB"/>
    <w:rPr>
      <w:i/>
      <w:iCs/>
    </w:rPr>
  </w:style>
  <w:style w:type="character" w:customStyle="1" w:styleId="QuoteChar">
    <w:name w:val="Quote Char"/>
    <w:basedOn w:val="DefaultParagraphFont"/>
    <w:link w:val="Quote"/>
    <w:uiPriority w:val="29"/>
    <w:rsid w:val="003827BB"/>
    <w:rPr>
      <w:i/>
      <w:iCs/>
      <w:sz w:val="20"/>
      <w:szCs w:val="20"/>
    </w:rPr>
  </w:style>
  <w:style w:type="paragraph" w:styleId="IntenseQuote">
    <w:name w:val="Intense Quote"/>
    <w:basedOn w:val="Normal"/>
    <w:next w:val="Normal"/>
    <w:link w:val="IntenseQuoteChar"/>
    <w:uiPriority w:val="30"/>
    <w:qFormat/>
    <w:rsid w:val="003827B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827BB"/>
    <w:rPr>
      <w:i/>
      <w:iCs/>
      <w:color w:val="4F81BD" w:themeColor="accent1"/>
      <w:sz w:val="20"/>
      <w:szCs w:val="20"/>
    </w:rPr>
  </w:style>
  <w:style w:type="character" w:styleId="IntenseEmphasis">
    <w:name w:val="Intense Emphasis"/>
    <w:uiPriority w:val="21"/>
    <w:qFormat/>
    <w:rsid w:val="003827BB"/>
    <w:rPr>
      <w:b/>
      <w:bCs/>
      <w:caps/>
      <w:color w:val="243F60" w:themeColor="accent1" w:themeShade="7F"/>
      <w:spacing w:val="10"/>
    </w:rPr>
  </w:style>
  <w:style w:type="character" w:styleId="SubtleReference">
    <w:name w:val="Subtle Reference"/>
    <w:uiPriority w:val="31"/>
    <w:qFormat/>
    <w:rsid w:val="003827BB"/>
    <w:rPr>
      <w:b/>
      <w:bCs/>
      <w:color w:val="4F81BD" w:themeColor="accent1"/>
    </w:rPr>
  </w:style>
  <w:style w:type="character" w:styleId="IntenseReference">
    <w:name w:val="Intense Reference"/>
    <w:uiPriority w:val="32"/>
    <w:qFormat/>
    <w:rsid w:val="003827BB"/>
    <w:rPr>
      <w:b/>
      <w:bCs/>
      <w:i/>
      <w:iCs/>
      <w:caps/>
      <w:color w:val="4F81BD" w:themeColor="accent1"/>
    </w:rPr>
  </w:style>
  <w:style w:type="character" w:styleId="BookTitle">
    <w:name w:val="Book Title"/>
    <w:uiPriority w:val="33"/>
    <w:qFormat/>
    <w:rsid w:val="003827BB"/>
    <w:rPr>
      <w:b/>
      <w:bCs/>
      <w:i/>
      <w:iCs/>
      <w:spacing w:val="9"/>
    </w:rPr>
  </w:style>
  <w:style w:type="paragraph" w:styleId="TOCHeading">
    <w:name w:val="TOC Heading"/>
    <w:basedOn w:val="Heading1"/>
    <w:next w:val="Normal"/>
    <w:uiPriority w:val="39"/>
    <w:unhideWhenUsed/>
    <w:qFormat/>
    <w:rsid w:val="003827BB"/>
    <w:pPr>
      <w:outlineLvl w:val="9"/>
    </w:pPr>
  </w:style>
  <w:style w:type="character" w:customStyle="1" w:styleId="HTMLPreformattedChar">
    <w:name w:val="HTML Preformatted Char"/>
    <w:basedOn w:val="DefaultParagraphFont"/>
    <w:link w:val="HTMLPreformatted"/>
    <w:uiPriority w:val="99"/>
    <w:rsid w:val="00A412CD"/>
    <w:rPr>
      <w:rFonts w:ascii="Tahoma" w:hAnsi="Tahoma" w:cs="Tahoma"/>
      <w:sz w:val="17"/>
      <w:szCs w:val="17"/>
    </w:rPr>
  </w:style>
  <w:style w:type="character" w:customStyle="1" w:styleId="caps">
    <w:name w:val="caps"/>
    <w:basedOn w:val="DefaultParagraphFont"/>
    <w:rsid w:val="00B816F3"/>
  </w:style>
  <w:style w:type="character" w:styleId="HTMLCode">
    <w:name w:val="HTML Code"/>
    <w:basedOn w:val="DefaultParagraphFont"/>
    <w:uiPriority w:val="99"/>
    <w:unhideWhenUsed/>
    <w:rsid w:val="00606300"/>
    <w:rPr>
      <w:rFonts w:ascii="Courier New" w:eastAsia="Times New Roman" w:hAnsi="Courier New" w:cs="Courier New"/>
      <w:sz w:val="20"/>
      <w:szCs w:val="20"/>
    </w:rPr>
  </w:style>
  <w:style w:type="character" w:customStyle="1" w:styleId="apple-converted-space">
    <w:name w:val="apple-converted-space"/>
    <w:basedOn w:val="DefaultParagraphFont"/>
    <w:rsid w:val="006063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11933">
      <w:bodyDiv w:val="1"/>
      <w:marLeft w:val="0"/>
      <w:marRight w:val="0"/>
      <w:marTop w:val="0"/>
      <w:marBottom w:val="0"/>
      <w:divBdr>
        <w:top w:val="none" w:sz="0" w:space="0" w:color="auto"/>
        <w:left w:val="none" w:sz="0" w:space="0" w:color="auto"/>
        <w:bottom w:val="none" w:sz="0" w:space="0" w:color="auto"/>
        <w:right w:val="none" w:sz="0" w:space="0" w:color="auto"/>
      </w:divBdr>
    </w:div>
    <w:div w:id="93980966">
      <w:bodyDiv w:val="1"/>
      <w:marLeft w:val="0"/>
      <w:marRight w:val="0"/>
      <w:marTop w:val="0"/>
      <w:marBottom w:val="0"/>
      <w:divBdr>
        <w:top w:val="none" w:sz="0" w:space="0" w:color="auto"/>
        <w:left w:val="none" w:sz="0" w:space="0" w:color="auto"/>
        <w:bottom w:val="none" w:sz="0" w:space="0" w:color="auto"/>
        <w:right w:val="none" w:sz="0" w:space="0" w:color="auto"/>
      </w:divBdr>
    </w:div>
    <w:div w:id="128476477">
      <w:bodyDiv w:val="1"/>
      <w:marLeft w:val="0"/>
      <w:marRight w:val="0"/>
      <w:marTop w:val="0"/>
      <w:marBottom w:val="0"/>
      <w:divBdr>
        <w:top w:val="none" w:sz="0" w:space="0" w:color="auto"/>
        <w:left w:val="none" w:sz="0" w:space="0" w:color="auto"/>
        <w:bottom w:val="none" w:sz="0" w:space="0" w:color="auto"/>
        <w:right w:val="none" w:sz="0" w:space="0" w:color="auto"/>
      </w:divBdr>
      <w:divsChild>
        <w:div w:id="470829885">
          <w:marLeft w:val="0"/>
          <w:marRight w:val="0"/>
          <w:marTop w:val="0"/>
          <w:marBottom w:val="0"/>
          <w:divBdr>
            <w:top w:val="none" w:sz="0" w:space="0" w:color="auto"/>
            <w:left w:val="none" w:sz="0" w:space="0" w:color="auto"/>
            <w:bottom w:val="none" w:sz="0" w:space="0" w:color="auto"/>
            <w:right w:val="none" w:sz="0" w:space="0" w:color="auto"/>
          </w:divBdr>
          <w:divsChild>
            <w:div w:id="238563395">
              <w:marLeft w:val="0"/>
              <w:marRight w:val="0"/>
              <w:marTop w:val="0"/>
              <w:marBottom w:val="0"/>
              <w:divBdr>
                <w:top w:val="none" w:sz="0" w:space="0" w:color="auto"/>
                <w:left w:val="none" w:sz="0" w:space="0" w:color="auto"/>
                <w:bottom w:val="none" w:sz="0" w:space="0" w:color="auto"/>
                <w:right w:val="none" w:sz="0" w:space="0" w:color="auto"/>
              </w:divBdr>
              <w:divsChild>
                <w:div w:id="905071134">
                  <w:marLeft w:val="0"/>
                  <w:marRight w:val="0"/>
                  <w:marTop w:val="0"/>
                  <w:marBottom w:val="0"/>
                  <w:divBdr>
                    <w:top w:val="none" w:sz="0" w:space="0" w:color="auto"/>
                    <w:left w:val="none" w:sz="0" w:space="0" w:color="auto"/>
                    <w:bottom w:val="none" w:sz="0" w:space="0" w:color="auto"/>
                    <w:right w:val="none" w:sz="0" w:space="0" w:color="auto"/>
                  </w:divBdr>
                  <w:divsChild>
                    <w:div w:id="1209144363">
                      <w:marLeft w:val="0"/>
                      <w:marRight w:val="0"/>
                      <w:marTop w:val="0"/>
                      <w:marBottom w:val="0"/>
                      <w:divBdr>
                        <w:top w:val="none" w:sz="0" w:space="0" w:color="auto"/>
                        <w:left w:val="none" w:sz="0" w:space="0" w:color="auto"/>
                        <w:bottom w:val="none" w:sz="0" w:space="0" w:color="auto"/>
                        <w:right w:val="none" w:sz="0" w:space="0" w:color="auto"/>
                      </w:divBdr>
                      <w:divsChild>
                        <w:div w:id="2089232759">
                          <w:marLeft w:val="0"/>
                          <w:marRight w:val="0"/>
                          <w:marTop w:val="0"/>
                          <w:marBottom w:val="0"/>
                          <w:divBdr>
                            <w:top w:val="none" w:sz="0" w:space="0" w:color="auto"/>
                            <w:left w:val="none" w:sz="0" w:space="0" w:color="auto"/>
                            <w:bottom w:val="none" w:sz="0" w:space="0" w:color="auto"/>
                            <w:right w:val="none" w:sz="0" w:space="0" w:color="auto"/>
                          </w:divBdr>
                          <w:divsChild>
                            <w:div w:id="210112873">
                              <w:marLeft w:val="0"/>
                              <w:marRight w:val="0"/>
                              <w:marTop w:val="0"/>
                              <w:marBottom w:val="0"/>
                              <w:divBdr>
                                <w:top w:val="none" w:sz="0" w:space="0" w:color="auto"/>
                                <w:left w:val="none" w:sz="0" w:space="0" w:color="auto"/>
                                <w:bottom w:val="none" w:sz="0" w:space="0" w:color="auto"/>
                                <w:right w:val="none" w:sz="0" w:space="0" w:color="auto"/>
                              </w:divBdr>
                              <w:divsChild>
                                <w:div w:id="831484773">
                                  <w:marLeft w:val="0"/>
                                  <w:marRight w:val="0"/>
                                  <w:marTop w:val="0"/>
                                  <w:marBottom w:val="0"/>
                                  <w:divBdr>
                                    <w:top w:val="none" w:sz="0" w:space="0" w:color="auto"/>
                                    <w:left w:val="none" w:sz="0" w:space="0" w:color="auto"/>
                                    <w:bottom w:val="none" w:sz="0" w:space="0" w:color="auto"/>
                                    <w:right w:val="none" w:sz="0" w:space="0" w:color="auto"/>
                                  </w:divBdr>
                                  <w:divsChild>
                                    <w:div w:id="175462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422589">
      <w:bodyDiv w:val="1"/>
      <w:marLeft w:val="0"/>
      <w:marRight w:val="0"/>
      <w:marTop w:val="0"/>
      <w:marBottom w:val="0"/>
      <w:divBdr>
        <w:top w:val="none" w:sz="0" w:space="0" w:color="auto"/>
        <w:left w:val="none" w:sz="0" w:space="0" w:color="auto"/>
        <w:bottom w:val="none" w:sz="0" w:space="0" w:color="auto"/>
        <w:right w:val="none" w:sz="0" w:space="0" w:color="auto"/>
      </w:divBdr>
    </w:div>
    <w:div w:id="206186267">
      <w:bodyDiv w:val="1"/>
      <w:marLeft w:val="0"/>
      <w:marRight w:val="0"/>
      <w:marTop w:val="0"/>
      <w:marBottom w:val="0"/>
      <w:divBdr>
        <w:top w:val="none" w:sz="0" w:space="0" w:color="auto"/>
        <w:left w:val="none" w:sz="0" w:space="0" w:color="auto"/>
        <w:bottom w:val="none" w:sz="0" w:space="0" w:color="auto"/>
        <w:right w:val="none" w:sz="0" w:space="0" w:color="auto"/>
      </w:divBdr>
    </w:div>
    <w:div w:id="398097438">
      <w:bodyDiv w:val="1"/>
      <w:marLeft w:val="0"/>
      <w:marRight w:val="0"/>
      <w:marTop w:val="0"/>
      <w:marBottom w:val="0"/>
      <w:divBdr>
        <w:top w:val="none" w:sz="0" w:space="0" w:color="auto"/>
        <w:left w:val="none" w:sz="0" w:space="0" w:color="auto"/>
        <w:bottom w:val="none" w:sz="0" w:space="0" w:color="auto"/>
        <w:right w:val="none" w:sz="0" w:space="0" w:color="auto"/>
      </w:divBdr>
    </w:div>
    <w:div w:id="406146226">
      <w:bodyDiv w:val="1"/>
      <w:marLeft w:val="0"/>
      <w:marRight w:val="0"/>
      <w:marTop w:val="0"/>
      <w:marBottom w:val="0"/>
      <w:divBdr>
        <w:top w:val="none" w:sz="0" w:space="0" w:color="auto"/>
        <w:left w:val="none" w:sz="0" w:space="0" w:color="auto"/>
        <w:bottom w:val="none" w:sz="0" w:space="0" w:color="auto"/>
        <w:right w:val="none" w:sz="0" w:space="0" w:color="auto"/>
      </w:divBdr>
      <w:divsChild>
        <w:div w:id="1801485838">
          <w:marLeft w:val="547"/>
          <w:marRight w:val="0"/>
          <w:marTop w:val="0"/>
          <w:marBottom w:val="0"/>
          <w:divBdr>
            <w:top w:val="none" w:sz="0" w:space="0" w:color="auto"/>
            <w:left w:val="none" w:sz="0" w:space="0" w:color="auto"/>
            <w:bottom w:val="none" w:sz="0" w:space="0" w:color="auto"/>
            <w:right w:val="none" w:sz="0" w:space="0" w:color="auto"/>
          </w:divBdr>
        </w:div>
      </w:divsChild>
    </w:div>
    <w:div w:id="442766804">
      <w:bodyDiv w:val="1"/>
      <w:marLeft w:val="0"/>
      <w:marRight w:val="0"/>
      <w:marTop w:val="0"/>
      <w:marBottom w:val="0"/>
      <w:divBdr>
        <w:top w:val="none" w:sz="0" w:space="0" w:color="auto"/>
        <w:left w:val="none" w:sz="0" w:space="0" w:color="auto"/>
        <w:bottom w:val="none" w:sz="0" w:space="0" w:color="auto"/>
        <w:right w:val="none" w:sz="0" w:space="0" w:color="auto"/>
      </w:divBdr>
    </w:div>
    <w:div w:id="472212983">
      <w:bodyDiv w:val="1"/>
      <w:marLeft w:val="0"/>
      <w:marRight w:val="0"/>
      <w:marTop w:val="0"/>
      <w:marBottom w:val="0"/>
      <w:divBdr>
        <w:top w:val="none" w:sz="0" w:space="0" w:color="auto"/>
        <w:left w:val="none" w:sz="0" w:space="0" w:color="auto"/>
        <w:bottom w:val="none" w:sz="0" w:space="0" w:color="auto"/>
        <w:right w:val="none" w:sz="0" w:space="0" w:color="auto"/>
      </w:divBdr>
      <w:divsChild>
        <w:div w:id="248971618">
          <w:marLeft w:val="0"/>
          <w:marRight w:val="0"/>
          <w:marTop w:val="0"/>
          <w:marBottom w:val="0"/>
          <w:divBdr>
            <w:top w:val="none" w:sz="0" w:space="0" w:color="auto"/>
            <w:left w:val="none" w:sz="0" w:space="0" w:color="auto"/>
            <w:bottom w:val="none" w:sz="0" w:space="0" w:color="auto"/>
            <w:right w:val="none" w:sz="0" w:space="0" w:color="auto"/>
          </w:divBdr>
          <w:divsChild>
            <w:div w:id="1475873192">
              <w:marLeft w:val="0"/>
              <w:marRight w:val="0"/>
              <w:marTop w:val="0"/>
              <w:marBottom w:val="0"/>
              <w:divBdr>
                <w:top w:val="none" w:sz="0" w:space="0" w:color="auto"/>
                <w:left w:val="none" w:sz="0" w:space="0" w:color="auto"/>
                <w:bottom w:val="none" w:sz="0" w:space="0" w:color="auto"/>
                <w:right w:val="none" w:sz="0" w:space="0" w:color="auto"/>
              </w:divBdr>
              <w:divsChild>
                <w:div w:id="1751000806">
                  <w:marLeft w:val="0"/>
                  <w:marRight w:val="0"/>
                  <w:marTop w:val="0"/>
                  <w:marBottom w:val="0"/>
                  <w:divBdr>
                    <w:top w:val="none" w:sz="0" w:space="0" w:color="auto"/>
                    <w:left w:val="none" w:sz="0" w:space="0" w:color="auto"/>
                    <w:bottom w:val="none" w:sz="0" w:space="0" w:color="auto"/>
                    <w:right w:val="none" w:sz="0" w:space="0" w:color="auto"/>
                  </w:divBdr>
                  <w:divsChild>
                    <w:div w:id="81802610">
                      <w:marLeft w:val="0"/>
                      <w:marRight w:val="0"/>
                      <w:marTop w:val="0"/>
                      <w:marBottom w:val="0"/>
                      <w:divBdr>
                        <w:top w:val="none" w:sz="0" w:space="0" w:color="auto"/>
                        <w:left w:val="none" w:sz="0" w:space="0" w:color="auto"/>
                        <w:bottom w:val="none" w:sz="0" w:space="0" w:color="auto"/>
                        <w:right w:val="none" w:sz="0" w:space="0" w:color="auto"/>
                      </w:divBdr>
                      <w:divsChild>
                        <w:div w:id="1566603296">
                          <w:marLeft w:val="0"/>
                          <w:marRight w:val="0"/>
                          <w:marTop w:val="0"/>
                          <w:marBottom w:val="0"/>
                          <w:divBdr>
                            <w:top w:val="none" w:sz="0" w:space="0" w:color="auto"/>
                            <w:left w:val="none" w:sz="0" w:space="0" w:color="auto"/>
                            <w:bottom w:val="none" w:sz="0" w:space="0" w:color="auto"/>
                            <w:right w:val="none" w:sz="0" w:space="0" w:color="auto"/>
                          </w:divBdr>
                          <w:divsChild>
                            <w:div w:id="812911686">
                              <w:marLeft w:val="0"/>
                              <w:marRight w:val="0"/>
                              <w:marTop w:val="0"/>
                              <w:marBottom w:val="0"/>
                              <w:divBdr>
                                <w:top w:val="none" w:sz="0" w:space="0" w:color="auto"/>
                                <w:left w:val="none" w:sz="0" w:space="0" w:color="auto"/>
                                <w:bottom w:val="none" w:sz="0" w:space="0" w:color="auto"/>
                                <w:right w:val="none" w:sz="0" w:space="0" w:color="auto"/>
                              </w:divBdr>
                              <w:divsChild>
                                <w:div w:id="231351787">
                                  <w:marLeft w:val="0"/>
                                  <w:marRight w:val="0"/>
                                  <w:marTop w:val="0"/>
                                  <w:marBottom w:val="0"/>
                                  <w:divBdr>
                                    <w:top w:val="none" w:sz="0" w:space="0" w:color="auto"/>
                                    <w:left w:val="none" w:sz="0" w:space="0" w:color="auto"/>
                                    <w:bottom w:val="none" w:sz="0" w:space="0" w:color="auto"/>
                                    <w:right w:val="none" w:sz="0" w:space="0" w:color="auto"/>
                                  </w:divBdr>
                                  <w:divsChild>
                                    <w:div w:id="11379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115987">
      <w:bodyDiv w:val="1"/>
      <w:marLeft w:val="0"/>
      <w:marRight w:val="0"/>
      <w:marTop w:val="0"/>
      <w:marBottom w:val="0"/>
      <w:divBdr>
        <w:top w:val="none" w:sz="0" w:space="0" w:color="auto"/>
        <w:left w:val="none" w:sz="0" w:space="0" w:color="auto"/>
        <w:bottom w:val="none" w:sz="0" w:space="0" w:color="auto"/>
        <w:right w:val="none" w:sz="0" w:space="0" w:color="auto"/>
      </w:divBdr>
    </w:div>
    <w:div w:id="484857413">
      <w:bodyDiv w:val="1"/>
      <w:marLeft w:val="0"/>
      <w:marRight w:val="0"/>
      <w:marTop w:val="0"/>
      <w:marBottom w:val="0"/>
      <w:divBdr>
        <w:top w:val="none" w:sz="0" w:space="0" w:color="auto"/>
        <w:left w:val="none" w:sz="0" w:space="0" w:color="auto"/>
        <w:bottom w:val="none" w:sz="0" w:space="0" w:color="auto"/>
        <w:right w:val="none" w:sz="0" w:space="0" w:color="auto"/>
      </w:divBdr>
    </w:div>
    <w:div w:id="521170578">
      <w:bodyDiv w:val="1"/>
      <w:marLeft w:val="0"/>
      <w:marRight w:val="0"/>
      <w:marTop w:val="0"/>
      <w:marBottom w:val="0"/>
      <w:divBdr>
        <w:top w:val="none" w:sz="0" w:space="0" w:color="auto"/>
        <w:left w:val="none" w:sz="0" w:space="0" w:color="auto"/>
        <w:bottom w:val="none" w:sz="0" w:space="0" w:color="auto"/>
        <w:right w:val="none" w:sz="0" w:space="0" w:color="auto"/>
      </w:divBdr>
    </w:div>
    <w:div w:id="590898135">
      <w:bodyDiv w:val="1"/>
      <w:marLeft w:val="0"/>
      <w:marRight w:val="0"/>
      <w:marTop w:val="0"/>
      <w:marBottom w:val="0"/>
      <w:divBdr>
        <w:top w:val="none" w:sz="0" w:space="0" w:color="auto"/>
        <w:left w:val="none" w:sz="0" w:space="0" w:color="auto"/>
        <w:bottom w:val="none" w:sz="0" w:space="0" w:color="auto"/>
        <w:right w:val="none" w:sz="0" w:space="0" w:color="auto"/>
      </w:divBdr>
    </w:div>
    <w:div w:id="604112771">
      <w:bodyDiv w:val="1"/>
      <w:marLeft w:val="0"/>
      <w:marRight w:val="0"/>
      <w:marTop w:val="0"/>
      <w:marBottom w:val="0"/>
      <w:divBdr>
        <w:top w:val="none" w:sz="0" w:space="0" w:color="auto"/>
        <w:left w:val="none" w:sz="0" w:space="0" w:color="auto"/>
        <w:bottom w:val="none" w:sz="0" w:space="0" w:color="auto"/>
        <w:right w:val="none" w:sz="0" w:space="0" w:color="auto"/>
      </w:divBdr>
    </w:div>
    <w:div w:id="661278517">
      <w:bodyDiv w:val="1"/>
      <w:marLeft w:val="0"/>
      <w:marRight w:val="0"/>
      <w:marTop w:val="0"/>
      <w:marBottom w:val="0"/>
      <w:divBdr>
        <w:top w:val="none" w:sz="0" w:space="0" w:color="auto"/>
        <w:left w:val="none" w:sz="0" w:space="0" w:color="auto"/>
        <w:bottom w:val="none" w:sz="0" w:space="0" w:color="auto"/>
        <w:right w:val="none" w:sz="0" w:space="0" w:color="auto"/>
      </w:divBdr>
    </w:div>
    <w:div w:id="689766536">
      <w:bodyDiv w:val="1"/>
      <w:marLeft w:val="0"/>
      <w:marRight w:val="0"/>
      <w:marTop w:val="0"/>
      <w:marBottom w:val="0"/>
      <w:divBdr>
        <w:top w:val="none" w:sz="0" w:space="0" w:color="auto"/>
        <w:left w:val="none" w:sz="0" w:space="0" w:color="auto"/>
        <w:bottom w:val="none" w:sz="0" w:space="0" w:color="auto"/>
        <w:right w:val="none" w:sz="0" w:space="0" w:color="auto"/>
      </w:divBdr>
    </w:div>
    <w:div w:id="785391352">
      <w:bodyDiv w:val="1"/>
      <w:marLeft w:val="0"/>
      <w:marRight w:val="0"/>
      <w:marTop w:val="0"/>
      <w:marBottom w:val="0"/>
      <w:divBdr>
        <w:top w:val="none" w:sz="0" w:space="0" w:color="auto"/>
        <w:left w:val="none" w:sz="0" w:space="0" w:color="auto"/>
        <w:bottom w:val="none" w:sz="0" w:space="0" w:color="auto"/>
        <w:right w:val="none" w:sz="0" w:space="0" w:color="auto"/>
      </w:divBdr>
      <w:divsChild>
        <w:div w:id="639194951">
          <w:marLeft w:val="547"/>
          <w:marRight w:val="0"/>
          <w:marTop w:val="0"/>
          <w:marBottom w:val="0"/>
          <w:divBdr>
            <w:top w:val="none" w:sz="0" w:space="0" w:color="auto"/>
            <w:left w:val="none" w:sz="0" w:space="0" w:color="auto"/>
            <w:bottom w:val="none" w:sz="0" w:space="0" w:color="auto"/>
            <w:right w:val="none" w:sz="0" w:space="0" w:color="auto"/>
          </w:divBdr>
        </w:div>
        <w:div w:id="1025906744">
          <w:marLeft w:val="1166"/>
          <w:marRight w:val="0"/>
          <w:marTop w:val="0"/>
          <w:marBottom w:val="0"/>
          <w:divBdr>
            <w:top w:val="none" w:sz="0" w:space="0" w:color="auto"/>
            <w:left w:val="none" w:sz="0" w:space="0" w:color="auto"/>
            <w:bottom w:val="none" w:sz="0" w:space="0" w:color="auto"/>
            <w:right w:val="none" w:sz="0" w:space="0" w:color="auto"/>
          </w:divBdr>
        </w:div>
        <w:div w:id="161510666">
          <w:marLeft w:val="1166"/>
          <w:marRight w:val="0"/>
          <w:marTop w:val="0"/>
          <w:marBottom w:val="0"/>
          <w:divBdr>
            <w:top w:val="none" w:sz="0" w:space="0" w:color="auto"/>
            <w:left w:val="none" w:sz="0" w:space="0" w:color="auto"/>
            <w:bottom w:val="none" w:sz="0" w:space="0" w:color="auto"/>
            <w:right w:val="none" w:sz="0" w:space="0" w:color="auto"/>
          </w:divBdr>
        </w:div>
        <w:div w:id="2146964909">
          <w:marLeft w:val="1166"/>
          <w:marRight w:val="0"/>
          <w:marTop w:val="0"/>
          <w:marBottom w:val="0"/>
          <w:divBdr>
            <w:top w:val="none" w:sz="0" w:space="0" w:color="auto"/>
            <w:left w:val="none" w:sz="0" w:space="0" w:color="auto"/>
            <w:bottom w:val="none" w:sz="0" w:space="0" w:color="auto"/>
            <w:right w:val="none" w:sz="0" w:space="0" w:color="auto"/>
          </w:divBdr>
        </w:div>
      </w:divsChild>
    </w:div>
    <w:div w:id="939534496">
      <w:bodyDiv w:val="1"/>
      <w:marLeft w:val="0"/>
      <w:marRight w:val="0"/>
      <w:marTop w:val="0"/>
      <w:marBottom w:val="0"/>
      <w:divBdr>
        <w:top w:val="none" w:sz="0" w:space="0" w:color="auto"/>
        <w:left w:val="none" w:sz="0" w:space="0" w:color="auto"/>
        <w:bottom w:val="none" w:sz="0" w:space="0" w:color="auto"/>
        <w:right w:val="none" w:sz="0" w:space="0" w:color="auto"/>
      </w:divBdr>
    </w:div>
    <w:div w:id="956714712">
      <w:bodyDiv w:val="1"/>
      <w:marLeft w:val="0"/>
      <w:marRight w:val="0"/>
      <w:marTop w:val="0"/>
      <w:marBottom w:val="0"/>
      <w:divBdr>
        <w:top w:val="none" w:sz="0" w:space="0" w:color="auto"/>
        <w:left w:val="none" w:sz="0" w:space="0" w:color="auto"/>
        <w:bottom w:val="none" w:sz="0" w:space="0" w:color="auto"/>
        <w:right w:val="none" w:sz="0" w:space="0" w:color="auto"/>
      </w:divBdr>
    </w:div>
    <w:div w:id="1024399974">
      <w:bodyDiv w:val="1"/>
      <w:marLeft w:val="0"/>
      <w:marRight w:val="0"/>
      <w:marTop w:val="0"/>
      <w:marBottom w:val="0"/>
      <w:divBdr>
        <w:top w:val="none" w:sz="0" w:space="0" w:color="auto"/>
        <w:left w:val="none" w:sz="0" w:space="0" w:color="auto"/>
        <w:bottom w:val="none" w:sz="0" w:space="0" w:color="auto"/>
        <w:right w:val="none" w:sz="0" w:space="0" w:color="auto"/>
      </w:divBdr>
    </w:div>
    <w:div w:id="1132594551">
      <w:bodyDiv w:val="1"/>
      <w:marLeft w:val="0"/>
      <w:marRight w:val="0"/>
      <w:marTop w:val="0"/>
      <w:marBottom w:val="0"/>
      <w:divBdr>
        <w:top w:val="none" w:sz="0" w:space="0" w:color="auto"/>
        <w:left w:val="none" w:sz="0" w:space="0" w:color="auto"/>
        <w:bottom w:val="none" w:sz="0" w:space="0" w:color="auto"/>
        <w:right w:val="none" w:sz="0" w:space="0" w:color="auto"/>
      </w:divBdr>
    </w:div>
    <w:div w:id="1265653112">
      <w:bodyDiv w:val="1"/>
      <w:marLeft w:val="0"/>
      <w:marRight w:val="0"/>
      <w:marTop w:val="0"/>
      <w:marBottom w:val="0"/>
      <w:divBdr>
        <w:top w:val="none" w:sz="0" w:space="0" w:color="auto"/>
        <w:left w:val="none" w:sz="0" w:space="0" w:color="auto"/>
        <w:bottom w:val="none" w:sz="0" w:space="0" w:color="auto"/>
        <w:right w:val="none" w:sz="0" w:space="0" w:color="auto"/>
      </w:divBdr>
    </w:div>
    <w:div w:id="1306619141">
      <w:bodyDiv w:val="1"/>
      <w:marLeft w:val="0"/>
      <w:marRight w:val="0"/>
      <w:marTop w:val="0"/>
      <w:marBottom w:val="0"/>
      <w:divBdr>
        <w:top w:val="none" w:sz="0" w:space="0" w:color="auto"/>
        <w:left w:val="none" w:sz="0" w:space="0" w:color="auto"/>
        <w:bottom w:val="none" w:sz="0" w:space="0" w:color="auto"/>
        <w:right w:val="none" w:sz="0" w:space="0" w:color="auto"/>
      </w:divBdr>
    </w:div>
    <w:div w:id="1409961662">
      <w:bodyDiv w:val="1"/>
      <w:marLeft w:val="0"/>
      <w:marRight w:val="0"/>
      <w:marTop w:val="0"/>
      <w:marBottom w:val="0"/>
      <w:divBdr>
        <w:top w:val="none" w:sz="0" w:space="0" w:color="auto"/>
        <w:left w:val="none" w:sz="0" w:space="0" w:color="auto"/>
        <w:bottom w:val="none" w:sz="0" w:space="0" w:color="auto"/>
        <w:right w:val="none" w:sz="0" w:space="0" w:color="auto"/>
      </w:divBdr>
    </w:div>
    <w:div w:id="1822194174">
      <w:bodyDiv w:val="1"/>
      <w:marLeft w:val="0"/>
      <w:marRight w:val="0"/>
      <w:marTop w:val="0"/>
      <w:marBottom w:val="0"/>
      <w:divBdr>
        <w:top w:val="none" w:sz="0" w:space="0" w:color="auto"/>
        <w:left w:val="none" w:sz="0" w:space="0" w:color="auto"/>
        <w:bottom w:val="none" w:sz="0" w:space="0" w:color="auto"/>
        <w:right w:val="none" w:sz="0" w:space="0" w:color="auto"/>
      </w:divBdr>
    </w:div>
    <w:div w:id="1852139225">
      <w:bodyDiv w:val="1"/>
      <w:marLeft w:val="0"/>
      <w:marRight w:val="0"/>
      <w:marTop w:val="0"/>
      <w:marBottom w:val="0"/>
      <w:divBdr>
        <w:top w:val="none" w:sz="0" w:space="0" w:color="auto"/>
        <w:left w:val="none" w:sz="0" w:space="0" w:color="auto"/>
        <w:bottom w:val="none" w:sz="0" w:space="0" w:color="auto"/>
        <w:right w:val="none" w:sz="0" w:space="0" w:color="auto"/>
      </w:divBdr>
    </w:div>
    <w:div w:id="1925218093">
      <w:bodyDiv w:val="1"/>
      <w:marLeft w:val="0"/>
      <w:marRight w:val="0"/>
      <w:marTop w:val="0"/>
      <w:marBottom w:val="0"/>
      <w:divBdr>
        <w:top w:val="none" w:sz="0" w:space="0" w:color="auto"/>
        <w:left w:val="none" w:sz="0" w:space="0" w:color="auto"/>
        <w:bottom w:val="none" w:sz="0" w:space="0" w:color="auto"/>
        <w:right w:val="none" w:sz="0" w:space="0" w:color="auto"/>
      </w:divBdr>
    </w:div>
    <w:div w:id="1955094157">
      <w:bodyDiv w:val="1"/>
      <w:marLeft w:val="0"/>
      <w:marRight w:val="0"/>
      <w:marTop w:val="0"/>
      <w:marBottom w:val="0"/>
      <w:divBdr>
        <w:top w:val="none" w:sz="0" w:space="0" w:color="auto"/>
        <w:left w:val="none" w:sz="0" w:space="0" w:color="auto"/>
        <w:bottom w:val="none" w:sz="0" w:space="0" w:color="auto"/>
        <w:right w:val="none" w:sz="0" w:space="0" w:color="auto"/>
      </w:divBdr>
    </w:div>
    <w:div w:id="1974484370">
      <w:bodyDiv w:val="1"/>
      <w:marLeft w:val="0"/>
      <w:marRight w:val="0"/>
      <w:marTop w:val="0"/>
      <w:marBottom w:val="0"/>
      <w:divBdr>
        <w:top w:val="none" w:sz="0" w:space="0" w:color="auto"/>
        <w:left w:val="none" w:sz="0" w:space="0" w:color="auto"/>
        <w:bottom w:val="none" w:sz="0" w:space="0" w:color="auto"/>
        <w:right w:val="none" w:sz="0" w:space="0" w:color="auto"/>
      </w:divBdr>
    </w:div>
    <w:div w:id="2058775191">
      <w:bodyDiv w:val="1"/>
      <w:marLeft w:val="0"/>
      <w:marRight w:val="0"/>
      <w:marTop w:val="0"/>
      <w:marBottom w:val="0"/>
      <w:divBdr>
        <w:top w:val="none" w:sz="0" w:space="0" w:color="auto"/>
        <w:left w:val="none" w:sz="0" w:space="0" w:color="auto"/>
        <w:bottom w:val="none" w:sz="0" w:space="0" w:color="auto"/>
        <w:right w:val="none" w:sz="0" w:space="0" w:color="auto"/>
      </w:divBdr>
    </w:div>
    <w:div w:id="2128816717">
      <w:bodyDiv w:val="1"/>
      <w:marLeft w:val="0"/>
      <w:marRight w:val="0"/>
      <w:marTop w:val="0"/>
      <w:marBottom w:val="0"/>
      <w:divBdr>
        <w:top w:val="none" w:sz="0" w:space="0" w:color="auto"/>
        <w:left w:val="none" w:sz="0" w:space="0" w:color="auto"/>
        <w:bottom w:val="none" w:sz="0" w:space="0" w:color="auto"/>
        <w:right w:val="none" w:sz="0" w:space="0" w:color="auto"/>
      </w:divBdr>
    </w:div>
    <w:div w:id="213374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4.png"/><Relationship Id="rId26" Type="http://schemas.openxmlformats.org/officeDocument/2006/relationships/image" Target="media/image7.png"/><Relationship Id="rId39" Type="http://schemas.openxmlformats.org/officeDocument/2006/relationships/image" Target="media/image14.emf"/><Relationship Id="rId21" Type="http://schemas.openxmlformats.org/officeDocument/2006/relationships/diagramData" Target="diagrams/data2.xml"/><Relationship Id="rId34" Type="http://schemas.openxmlformats.org/officeDocument/2006/relationships/image" Target="media/image11.png"/><Relationship Id="rId42" Type="http://schemas.openxmlformats.org/officeDocument/2006/relationships/diagramData" Target="diagrams/data3.xml"/><Relationship Id="rId47" Type="http://schemas.openxmlformats.org/officeDocument/2006/relationships/diagramData" Target="diagrams/data4.xml"/><Relationship Id="rId50" Type="http://schemas.openxmlformats.org/officeDocument/2006/relationships/diagramColors" Target="diagrams/colors4.xml"/><Relationship Id="rId55" Type="http://schemas.openxmlformats.org/officeDocument/2006/relationships/diagramColors" Target="diagrams/colors5.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6.png"/><Relationship Id="rId29" Type="http://schemas.openxmlformats.org/officeDocument/2006/relationships/hyperlink" Target="http://blogs.msdn.com/b/adonet/archive/2012/02/09/ef-4-3-code-based-migrations-walkthrough.aspx" TargetMode="External"/><Relationship Id="rId41" Type="http://schemas.openxmlformats.org/officeDocument/2006/relationships/image" Target="media/image15.png"/><Relationship Id="rId54" Type="http://schemas.openxmlformats.org/officeDocument/2006/relationships/diagramQuickStyle" Target="diagrams/quickStyle5.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diagramColors" Target="diagrams/colors2.xml"/><Relationship Id="rId32" Type="http://schemas.openxmlformats.org/officeDocument/2006/relationships/image" Target="media/image10.emf"/><Relationship Id="rId37" Type="http://schemas.openxmlformats.org/officeDocument/2006/relationships/image" Target="media/image13.emf"/><Relationship Id="rId40" Type="http://schemas.openxmlformats.org/officeDocument/2006/relationships/oleObject" Target="embeddings/oleObject5.bin"/><Relationship Id="rId45" Type="http://schemas.openxmlformats.org/officeDocument/2006/relationships/diagramColors" Target="diagrams/colors3.xml"/><Relationship Id="rId53" Type="http://schemas.openxmlformats.org/officeDocument/2006/relationships/diagramLayout" Target="diagrams/layout5.xml"/><Relationship Id="rId58" Type="http://schemas.openxmlformats.org/officeDocument/2006/relationships/oleObject" Target="embeddings/oleObject6.bin"/><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diagramQuickStyle" Target="diagrams/quickStyle2.xml"/><Relationship Id="rId28" Type="http://schemas.openxmlformats.org/officeDocument/2006/relationships/oleObject" Target="embeddings/oleObject1.bin"/><Relationship Id="rId36" Type="http://schemas.openxmlformats.org/officeDocument/2006/relationships/oleObject" Target="embeddings/oleObject3.bin"/><Relationship Id="rId49" Type="http://schemas.openxmlformats.org/officeDocument/2006/relationships/diagramQuickStyle" Target="diagrams/quickStyle4.xml"/><Relationship Id="rId57" Type="http://schemas.openxmlformats.org/officeDocument/2006/relationships/image" Target="media/image16.emf"/><Relationship Id="rId61" Type="http://schemas.openxmlformats.org/officeDocument/2006/relationships/fontTable" Target="fontTable.xml"/><Relationship Id="rId10" Type="http://schemas.microsoft.com/office/2007/relationships/hdphoto" Target="media/hdphoto1.wdp"/><Relationship Id="rId19" Type="http://schemas.openxmlformats.org/officeDocument/2006/relationships/image" Target="media/image5.png"/><Relationship Id="rId31" Type="http://schemas.openxmlformats.org/officeDocument/2006/relationships/hyperlink" Target="http://www.screencast.com/t/Qfz12VkXT" TargetMode="External"/><Relationship Id="rId44" Type="http://schemas.openxmlformats.org/officeDocument/2006/relationships/diagramQuickStyle" Target="diagrams/quickStyle3.xml"/><Relationship Id="rId52" Type="http://schemas.openxmlformats.org/officeDocument/2006/relationships/diagramData" Target="diagrams/data5.xml"/><Relationship Id="rId6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Layout" Target="diagrams/layout1.xml"/><Relationship Id="rId22" Type="http://schemas.openxmlformats.org/officeDocument/2006/relationships/diagramLayout" Target="diagrams/layout2.xml"/><Relationship Id="rId27" Type="http://schemas.openxmlformats.org/officeDocument/2006/relationships/image" Target="media/image8.emf"/><Relationship Id="rId30" Type="http://schemas.openxmlformats.org/officeDocument/2006/relationships/image" Target="media/image9.png"/><Relationship Id="rId35" Type="http://schemas.openxmlformats.org/officeDocument/2006/relationships/image" Target="media/image12.emf"/><Relationship Id="rId43" Type="http://schemas.openxmlformats.org/officeDocument/2006/relationships/diagramLayout" Target="diagrams/layout3.xml"/><Relationship Id="rId48" Type="http://schemas.openxmlformats.org/officeDocument/2006/relationships/diagramLayout" Target="diagrams/layout4.xml"/><Relationship Id="rId56" Type="http://schemas.microsoft.com/office/2007/relationships/diagramDrawing" Target="diagrams/drawing5.xml"/><Relationship Id="rId8" Type="http://schemas.openxmlformats.org/officeDocument/2006/relationships/endnotes" Target="endnotes.xml"/><Relationship Id="rId51" Type="http://schemas.microsoft.com/office/2007/relationships/diagramDrawing" Target="diagrams/drawing4.xml"/><Relationship Id="rId3" Type="http://schemas.openxmlformats.org/officeDocument/2006/relationships/styles" Target="styles.xml"/><Relationship Id="rId12" Type="http://schemas.openxmlformats.org/officeDocument/2006/relationships/image" Target="media/image3.png"/><Relationship Id="rId17" Type="http://schemas.microsoft.com/office/2007/relationships/diagramDrawing" Target="diagrams/drawing1.xml"/><Relationship Id="rId25" Type="http://schemas.microsoft.com/office/2007/relationships/diagramDrawing" Target="diagrams/drawing2.xml"/><Relationship Id="rId33" Type="http://schemas.openxmlformats.org/officeDocument/2006/relationships/oleObject" Target="embeddings/oleObject2.bin"/><Relationship Id="rId38" Type="http://schemas.openxmlformats.org/officeDocument/2006/relationships/oleObject" Target="embeddings/oleObject4.bin"/><Relationship Id="rId46" Type="http://schemas.microsoft.com/office/2007/relationships/diagramDrawing" Target="diagrams/drawing3.xml"/><Relationship Id="rId59"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3361ECE-1AB9-430F-AC23-A0BB2D45C0DF}" type="doc">
      <dgm:prSet loTypeId="urn:microsoft.com/office/officeart/2005/8/layout/target1" loCatId="relationship" qsTypeId="urn:microsoft.com/office/officeart/2005/8/quickstyle/simple4" qsCatId="simple" csTypeId="urn:microsoft.com/office/officeart/2005/8/colors/accent1_3" csCatId="accent1" phldr="1"/>
      <dgm:spPr/>
    </dgm:pt>
    <dgm:pt modelId="{D3EDBBB1-502B-4C8F-8C78-4E0003E58B1D}">
      <dgm:prSet phldrT="[Text]" custT="1"/>
      <dgm:spPr/>
      <dgm:t>
        <a:bodyPr/>
        <a:lstStyle/>
        <a:p>
          <a:r>
            <a:rPr lang="en-US" sz="1000"/>
            <a:t>Model.cs</a:t>
          </a:r>
          <a:endParaRPr lang="en-US" sz="1050"/>
        </a:p>
      </dgm:t>
    </dgm:pt>
    <dgm:pt modelId="{2869F969-851A-463B-B5EE-62D3CE2CC7C0}" type="parTrans" cxnId="{CF98FB72-9E32-4591-983E-133DC9728A6D}">
      <dgm:prSet/>
      <dgm:spPr/>
      <dgm:t>
        <a:bodyPr/>
        <a:lstStyle/>
        <a:p>
          <a:endParaRPr lang="en-US"/>
        </a:p>
      </dgm:t>
    </dgm:pt>
    <dgm:pt modelId="{E130E276-A86E-4350-86B7-90D308AF4498}" type="sibTrans" cxnId="{CF98FB72-9E32-4591-983E-133DC9728A6D}">
      <dgm:prSet/>
      <dgm:spPr/>
      <dgm:t>
        <a:bodyPr/>
        <a:lstStyle/>
        <a:p>
          <a:endParaRPr lang="en-US"/>
        </a:p>
      </dgm:t>
    </dgm:pt>
    <dgm:pt modelId="{27E8D89E-DC92-40AB-BECC-5F4E3828BE16}">
      <dgm:prSet phldrT="[Text]" custT="1"/>
      <dgm:spPr/>
      <dgm:t>
        <a:bodyPr/>
        <a:lstStyle/>
        <a:p>
          <a:r>
            <a:rPr lang="en-US" sz="1000"/>
            <a:t>ModelWithAttributes.cs</a:t>
          </a:r>
          <a:endParaRPr lang="en-US" sz="1050"/>
        </a:p>
      </dgm:t>
    </dgm:pt>
    <dgm:pt modelId="{C6AF0EB5-2547-4EF8-B9A8-2CF341DFEB64}" type="parTrans" cxnId="{6A49A788-F0ED-4D95-944B-E2A5FF9987C7}">
      <dgm:prSet/>
      <dgm:spPr/>
      <dgm:t>
        <a:bodyPr/>
        <a:lstStyle/>
        <a:p>
          <a:endParaRPr lang="en-US"/>
        </a:p>
      </dgm:t>
    </dgm:pt>
    <dgm:pt modelId="{59789D88-BB64-4B88-92E9-467A59B8900A}" type="sibTrans" cxnId="{6A49A788-F0ED-4D95-944B-E2A5FF9987C7}">
      <dgm:prSet/>
      <dgm:spPr/>
      <dgm:t>
        <a:bodyPr/>
        <a:lstStyle/>
        <a:p>
          <a:endParaRPr lang="en-US"/>
        </a:p>
      </dgm:t>
    </dgm:pt>
    <dgm:pt modelId="{9F600F07-9DCE-4C8C-B09D-21710F32B0AD}">
      <dgm:prSet phldrT="[Text]" custT="1"/>
      <dgm:spPr/>
      <dgm:t>
        <a:bodyPr/>
        <a:lstStyle/>
        <a:p>
          <a:r>
            <a:rPr lang="en-US" sz="1050"/>
            <a:t>&lt;other </a:t>
          </a:r>
          <a:r>
            <a:rPr lang="en-US" sz="1000"/>
            <a:t>entity</a:t>
          </a:r>
          <a:r>
            <a:rPr lang="en-US" sz="1050"/>
            <a:t> classes&gt;</a:t>
          </a:r>
        </a:p>
      </dgm:t>
    </dgm:pt>
    <dgm:pt modelId="{4C385608-7B9B-4693-A652-4383087B0246}" type="parTrans" cxnId="{F0E74FBE-C93E-40CF-8796-82A0516144D8}">
      <dgm:prSet/>
      <dgm:spPr/>
      <dgm:t>
        <a:bodyPr/>
        <a:lstStyle/>
        <a:p>
          <a:endParaRPr lang="en-US"/>
        </a:p>
      </dgm:t>
    </dgm:pt>
    <dgm:pt modelId="{09ED67E2-BDB1-4121-A44F-2E05437E3B8C}" type="sibTrans" cxnId="{F0E74FBE-C93E-40CF-8796-82A0516144D8}">
      <dgm:prSet/>
      <dgm:spPr/>
      <dgm:t>
        <a:bodyPr/>
        <a:lstStyle/>
        <a:p>
          <a:endParaRPr lang="en-US"/>
        </a:p>
      </dgm:t>
    </dgm:pt>
    <dgm:pt modelId="{2EBE17AD-A62D-4D3A-8204-0564E081CD89}" type="pres">
      <dgm:prSet presAssocID="{63361ECE-1AB9-430F-AC23-A0BB2D45C0DF}" presName="composite" presStyleCnt="0">
        <dgm:presLayoutVars>
          <dgm:chMax val="5"/>
          <dgm:dir/>
          <dgm:resizeHandles val="exact"/>
        </dgm:presLayoutVars>
      </dgm:prSet>
      <dgm:spPr/>
    </dgm:pt>
    <dgm:pt modelId="{3E9E7F1F-AAF8-4429-8859-A84E32B73402}" type="pres">
      <dgm:prSet presAssocID="{D3EDBBB1-502B-4C8F-8C78-4E0003E58B1D}" presName="circle1" presStyleLbl="lnNode1" presStyleIdx="0" presStyleCnt="3" custLinFactNeighborX="-47880"/>
      <dgm:spPr/>
    </dgm:pt>
    <dgm:pt modelId="{0D6F070E-1311-4201-983B-483B11F24B62}" type="pres">
      <dgm:prSet presAssocID="{D3EDBBB1-502B-4C8F-8C78-4E0003E58B1D}" presName="text1" presStyleLbl="revTx" presStyleIdx="0" presStyleCnt="3" custLinFactNeighborX="-19152">
        <dgm:presLayoutVars>
          <dgm:bulletEnabled val="1"/>
        </dgm:presLayoutVars>
      </dgm:prSet>
      <dgm:spPr/>
      <dgm:t>
        <a:bodyPr/>
        <a:lstStyle/>
        <a:p>
          <a:endParaRPr lang="en-US"/>
        </a:p>
      </dgm:t>
    </dgm:pt>
    <dgm:pt modelId="{30B8ADD5-0432-4AF9-B89D-2F6CA23E47D3}" type="pres">
      <dgm:prSet presAssocID="{D3EDBBB1-502B-4C8F-8C78-4E0003E58B1D}" presName="line1" presStyleLbl="callout" presStyleIdx="0" presStyleCnt="6" custLinFactNeighborX="-76622"/>
      <dgm:spPr/>
    </dgm:pt>
    <dgm:pt modelId="{F22455F3-E137-42E1-A6E8-CE24206EBB21}" type="pres">
      <dgm:prSet presAssocID="{D3EDBBB1-502B-4C8F-8C78-4E0003E58B1D}" presName="d1" presStyleLbl="callout" presStyleIdx="1" presStyleCnt="6" custLinFactNeighborX="-17696"/>
      <dgm:spPr/>
    </dgm:pt>
    <dgm:pt modelId="{C1984FF9-4C0D-4FBD-9BB2-C9DE899B36FA}" type="pres">
      <dgm:prSet presAssocID="{27E8D89E-DC92-40AB-BECC-5F4E3828BE16}" presName="circle2" presStyleLbl="lnNode1" presStyleIdx="1" presStyleCnt="3" custLinFactNeighborX="-15960"/>
      <dgm:spPr/>
    </dgm:pt>
    <dgm:pt modelId="{72794E76-6489-4906-A4FB-A070FDD43CB8}" type="pres">
      <dgm:prSet presAssocID="{27E8D89E-DC92-40AB-BECC-5F4E3828BE16}" presName="text2" presStyleLbl="revTx" presStyleIdx="1" presStyleCnt="3" custScaleX="176665" custLinFactNeighborX="17678" custLinFactNeighborY="2268">
        <dgm:presLayoutVars>
          <dgm:bulletEnabled val="1"/>
        </dgm:presLayoutVars>
      </dgm:prSet>
      <dgm:spPr/>
      <dgm:t>
        <a:bodyPr/>
        <a:lstStyle/>
        <a:p>
          <a:endParaRPr lang="en-US"/>
        </a:p>
      </dgm:t>
    </dgm:pt>
    <dgm:pt modelId="{DFCCF6CF-F23E-4ACA-9685-4EBC97C7A2DC}" type="pres">
      <dgm:prSet presAssocID="{27E8D89E-DC92-40AB-BECC-5F4E3828BE16}" presName="line2" presStyleLbl="callout" presStyleIdx="2" presStyleCnt="6" custLinFactNeighborX="-76622"/>
      <dgm:spPr/>
    </dgm:pt>
    <dgm:pt modelId="{A91AC525-FA04-46E0-BBCE-3960E42EB711}" type="pres">
      <dgm:prSet presAssocID="{27E8D89E-DC92-40AB-BECC-5F4E3828BE16}" presName="d2" presStyleLbl="callout" presStyleIdx="3" presStyleCnt="6" custLinFactNeighborX="-24066"/>
      <dgm:spPr/>
    </dgm:pt>
    <dgm:pt modelId="{2BBC99FD-D07D-4A13-B8D1-0060BA5D4B11}" type="pres">
      <dgm:prSet presAssocID="{9F600F07-9DCE-4C8C-B09D-21710F32B0AD}" presName="circle3" presStyleLbl="lnNode1" presStyleIdx="2" presStyleCnt="3" custLinFactNeighborX="-9576"/>
      <dgm:spPr/>
    </dgm:pt>
    <dgm:pt modelId="{9C524301-4A32-42B2-9055-A353D01AA894}" type="pres">
      <dgm:prSet presAssocID="{9F600F07-9DCE-4C8C-B09D-21710F32B0AD}" presName="text3" presStyleLbl="revTx" presStyleIdx="2" presStyleCnt="3" custScaleX="161665" custLinFactNeighborX="11836" custLinFactNeighborY="2125">
        <dgm:presLayoutVars>
          <dgm:bulletEnabled val="1"/>
        </dgm:presLayoutVars>
      </dgm:prSet>
      <dgm:spPr/>
      <dgm:t>
        <a:bodyPr/>
        <a:lstStyle/>
        <a:p>
          <a:endParaRPr lang="en-US"/>
        </a:p>
      </dgm:t>
    </dgm:pt>
    <dgm:pt modelId="{039F2EA0-B67C-4ABA-BBA7-001FE27E05BC}" type="pres">
      <dgm:prSet presAssocID="{9F600F07-9DCE-4C8C-B09D-21710F32B0AD}" presName="line3" presStyleLbl="callout" presStyleIdx="4" presStyleCnt="6" custLinFactNeighborX="-76622"/>
      <dgm:spPr/>
    </dgm:pt>
    <dgm:pt modelId="{F9EF7C2D-5215-4F1A-8DEF-63DEF5F7C7CD}" type="pres">
      <dgm:prSet presAssocID="{9F600F07-9DCE-4C8C-B09D-21710F32B0AD}" presName="d3" presStyleLbl="callout" presStyleIdx="5" presStyleCnt="6" custLinFactNeighborX="-37632"/>
      <dgm:spPr/>
    </dgm:pt>
  </dgm:ptLst>
  <dgm:cxnLst>
    <dgm:cxn modelId="{BD703158-FFCF-4724-A4B2-A8BE2D77CB28}" type="presOf" srcId="{D3EDBBB1-502B-4C8F-8C78-4E0003E58B1D}" destId="{0D6F070E-1311-4201-983B-483B11F24B62}" srcOrd="0" destOrd="0" presId="urn:microsoft.com/office/officeart/2005/8/layout/target1"/>
    <dgm:cxn modelId="{3BC59D01-8E82-454C-A26F-67F0C2094A95}" type="presOf" srcId="{9F600F07-9DCE-4C8C-B09D-21710F32B0AD}" destId="{9C524301-4A32-42B2-9055-A353D01AA894}" srcOrd="0" destOrd="0" presId="urn:microsoft.com/office/officeart/2005/8/layout/target1"/>
    <dgm:cxn modelId="{6A49A788-F0ED-4D95-944B-E2A5FF9987C7}" srcId="{63361ECE-1AB9-430F-AC23-A0BB2D45C0DF}" destId="{27E8D89E-DC92-40AB-BECC-5F4E3828BE16}" srcOrd="1" destOrd="0" parTransId="{C6AF0EB5-2547-4EF8-B9A8-2CF341DFEB64}" sibTransId="{59789D88-BB64-4B88-92E9-467A59B8900A}"/>
    <dgm:cxn modelId="{1726D387-9943-4214-BA04-6BB4654114FB}" type="presOf" srcId="{27E8D89E-DC92-40AB-BECC-5F4E3828BE16}" destId="{72794E76-6489-4906-A4FB-A070FDD43CB8}" srcOrd="0" destOrd="0" presId="urn:microsoft.com/office/officeart/2005/8/layout/target1"/>
    <dgm:cxn modelId="{F0E74FBE-C93E-40CF-8796-82A0516144D8}" srcId="{63361ECE-1AB9-430F-AC23-A0BB2D45C0DF}" destId="{9F600F07-9DCE-4C8C-B09D-21710F32B0AD}" srcOrd="2" destOrd="0" parTransId="{4C385608-7B9B-4693-A652-4383087B0246}" sibTransId="{09ED67E2-BDB1-4121-A44F-2E05437E3B8C}"/>
    <dgm:cxn modelId="{CF98FB72-9E32-4591-983E-133DC9728A6D}" srcId="{63361ECE-1AB9-430F-AC23-A0BB2D45C0DF}" destId="{D3EDBBB1-502B-4C8F-8C78-4E0003E58B1D}" srcOrd="0" destOrd="0" parTransId="{2869F969-851A-463B-B5EE-62D3CE2CC7C0}" sibTransId="{E130E276-A86E-4350-86B7-90D308AF4498}"/>
    <dgm:cxn modelId="{E060EB6C-6664-4166-9688-8CEAEF7BF9D1}" type="presOf" srcId="{63361ECE-1AB9-430F-AC23-A0BB2D45C0DF}" destId="{2EBE17AD-A62D-4D3A-8204-0564E081CD89}" srcOrd="0" destOrd="0" presId="urn:microsoft.com/office/officeart/2005/8/layout/target1"/>
    <dgm:cxn modelId="{15C132C8-C82A-4DC1-880E-6FCBDC26BDBC}" type="presParOf" srcId="{2EBE17AD-A62D-4D3A-8204-0564E081CD89}" destId="{3E9E7F1F-AAF8-4429-8859-A84E32B73402}" srcOrd="0" destOrd="0" presId="urn:microsoft.com/office/officeart/2005/8/layout/target1"/>
    <dgm:cxn modelId="{05EAA0BB-39D7-4C67-8155-7D32DCD677E3}" type="presParOf" srcId="{2EBE17AD-A62D-4D3A-8204-0564E081CD89}" destId="{0D6F070E-1311-4201-983B-483B11F24B62}" srcOrd="1" destOrd="0" presId="urn:microsoft.com/office/officeart/2005/8/layout/target1"/>
    <dgm:cxn modelId="{73A9CA19-0FE3-4D99-9DB5-905C23524456}" type="presParOf" srcId="{2EBE17AD-A62D-4D3A-8204-0564E081CD89}" destId="{30B8ADD5-0432-4AF9-B89D-2F6CA23E47D3}" srcOrd="2" destOrd="0" presId="urn:microsoft.com/office/officeart/2005/8/layout/target1"/>
    <dgm:cxn modelId="{8D9CD3F0-5BD8-465A-A312-799A194D05D0}" type="presParOf" srcId="{2EBE17AD-A62D-4D3A-8204-0564E081CD89}" destId="{F22455F3-E137-42E1-A6E8-CE24206EBB21}" srcOrd="3" destOrd="0" presId="urn:microsoft.com/office/officeart/2005/8/layout/target1"/>
    <dgm:cxn modelId="{3CC3FEF1-F109-4732-AA4F-E04706535453}" type="presParOf" srcId="{2EBE17AD-A62D-4D3A-8204-0564E081CD89}" destId="{C1984FF9-4C0D-4FBD-9BB2-C9DE899B36FA}" srcOrd="4" destOrd="0" presId="urn:microsoft.com/office/officeart/2005/8/layout/target1"/>
    <dgm:cxn modelId="{7066F0A8-6D40-4C49-9D4D-1686BA3B3F07}" type="presParOf" srcId="{2EBE17AD-A62D-4D3A-8204-0564E081CD89}" destId="{72794E76-6489-4906-A4FB-A070FDD43CB8}" srcOrd="5" destOrd="0" presId="urn:microsoft.com/office/officeart/2005/8/layout/target1"/>
    <dgm:cxn modelId="{28DC595B-D291-4784-97DD-538D6481BF84}" type="presParOf" srcId="{2EBE17AD-A62D-4D3A-8204-0564E081CD89}" destId="{DFCCF6CF-F23E-4ACA-9685-4EBC97C7A2DC}" srcOrd="6" destOrd="0" presId="urn:microsoft.com/office/officeart/2005/8/layout/target1"/>
    <dgm:cxn modelId="{E4D9F7B9-8C21-4DAC-BB33-67426686BB42}" type="presParOf" srcId="{2EBE17AD-A62D-4D3A-8204-0564E081CD89}" destId="{A91AC525-FA04-46E0-BBCE-3960E42EB711}" srcOrd="7" destOrd="0" presId="urn:microsoft.com/office/officeart/2005/8/layout/target1"/>
    <dgm:cxn modelId="{BE6FA5AA-E1AD-4F53-BBA8-26357532F16B}" type="presParOf" srcId="{2EBE17AD-A62D-4D3A-8204-0564E081CD89}" destId="{2BBC99FD-D07D-4A13-B8D1-0060BA5D4B11}" srcOrd="8" destOrd="0" presId="urn:microsoft.com/office/officeart/2005/8/layout/target1"/>
    <dgm:cxn modelId="{5372BCDD-3675-4805-9977-77FBF695FC9D}" type="presParOf" srcId="{2EBE17AD-A62D-4D3A-8204-0564E081CD89}" destId="{9C524301-4A32-42B2-9055-A353D01AA894}" srcOrd="9" destOrd="0" presId="urn:microsoft.com/office/officeart/2005/8/layout/target1"/>
    <dgm:cxn modelId="{57BF4EA7-BAD4-4A08-9DE3-1182A019C9F4}" type="presParOf" srcId="{2EBE17AD-A62D-4D3A-8204-0564E081CD89}" destId="{039F2EA0-B67C-4ABA-BBA7-001FE27E05BC}" srcOrd="10" destOrd="0" presId="urn:microsoft.com/office/officeart/2005/8/layout/target1"/>
    <dgm:cxn modelId="{9B4A86EE-37BD-4EE1-998B-4CC2A7AAC74A}" type="presParOf" srcId="{2EBE17AD-A62D-4D3A-8204-0564E081CD89}" destId="{F9EF7C2D-5215-4F1A-8DEF-63DEF5F7C7CD}" srcOrd="11" destOrd="0" presId="urn:microsoft.com/office/officeart/2005/8/layout/targe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35578C0-39E9-4556-B4B5-63A6C7812F41}" type="doc">
      <dgm:prSet loTypeId="urn:microsoft.com/office/officeart/2005/8/layout/hierarchy6" loCatId="hierarchy" qsTypeId="urn:microsoft.com/office/officeart/2005/8/quickstyle/simple4" qsCatId="simple" csTypeId="urn:microsoft.com/office/officeart/2005/8/colors/accent1_3" csCatId="accent1" phldr="1"/>
      <dgm:spPr/>
      <dgm:t>
        <a:bodyPr/>
        <a:lstStyle/>
        <a:p>
          <a:endParaRPr lang="en-US"/>
        </a:p>
      </dgm:t>
    </dgm:pt>
    <dgm:pt modelId="{6609943E-ADE8-49CA-B3D2-5D909CEA98ED}">
      <dgm:prSet phldrT="[Text]"/>
      <dgm:spPr/>
      <dgm:t>
        <a:bodyPr/>
        <a:lstStyle/>
        <a:p>
          <a:r>
            <a:rPr lang="en-US"/>
            <a:t>OneColumn</a:t>
          </a:r>
        </a:p>
      </dgm:t>
    </dgm:pt>
    <dgm:pt modelId="{AECBA822-9C51-48D4-898F-BAE24EA2E286}" type="parTrans" cxnId="{874FFAB6-27B8-4D4B-9FC3-14BC109BFF4C}">
      <dgm:prSet/>
      <dgm:spPr/>
      <dgm:t>
        <a:bodyPr/>
        <a:lstStyle/>
        <a:p>
          <a:endParaRPr lang="en-US"/>
        </a:p>
      </dgm:t>
    </dgm:pt>
    <dgm:pt modelId="{A000A56F-3811-41CC-B2F2-E6BFD445A665}" type="sibTrans" cxnId="{874FFAB6-27B8-4D4B-9FC3-14BC109BFF4C}">
      <dgm:prSet/>
      <dgm:spPr/>
      <dgm:t>
        <a:bodyPr/>
        <a:lstStyle/>
        <a:p>
          <a:endParaRPr lang="en-US"/>
        </a:p>
      </dgm:t>
    </dgm:pt>
    <dgm:pt modelId="{4ED4760D-322E-481E-A5A6-7BCF5E91BCC9}">
      <dgm:prSet phldrT="[Text]"/>
      <dgm:spPr/>
      <dgm:t>
        <a:bodyPr/>
        <a:lstStyle/>
        <a:p>
          <a:r>
            <a:rPr lang="en-US"/>
            <a:t>Header</a:t>
          </a:r>
        </a:p>
      </dgm:t>
    </dgm:pt>
    <dgm:pt modelId="{3EEFBD40-952B-4EFF-AC2D-59458F0D9F00}" type="parTrans" cxnId="{B7B5262D-37BD-4454-9368-499AB92DC34D}">
      <dgm:prSet/>
      <dgm:spPr/>
      <dgm:t>
        <a:bodyPr/>
        <a:lstStyle/>
        <a:p>
          <a:endParaRPr lang="en-US"/>
        </a:p>
      </dgm:t>
    </dgm:pt>
    <dgm:pt modelId="{E4351241-3D18-422E-A79D-F532CCE4798F}" type="sibTrans" cxnId="{B7B5262D-37BD-4454-9368-499AB92DC34D}">
      <dgm:prSet/>
      <dgm:spPr/>
      <dgm:t>
        <a:bodyPr/>
        <a:lstStyle/>
        <a:p>
          <a:endParaRPr lang="en-US"/>
        </a:p>
      </dgm:t>
    </dgm:pt>
    <dgm:pt modelId="{9D353916-AABB-423A-80A4-65B5278CA7C0}">
      <dgm:prSet phldrT="[Text]"/>
      <dgm:spPr/>
      <dgm:t>
        <a:bodyPr/>
        <a:lstStyle/>
        <a:p>
          <a:r>
            <a:rPr lang="en-US"/>
            <a:t>Login</a:t>
          </a:r>
        </a:p>
      </dgm:t>
    </dgm:pt>
    <dgm:pt modelId="{F4CF25AE-8734-4D64-BB42-FE1A357C5113}" type="parTrans" cxnId="{DA8DA5A1-37B3-4B01-8837-FF7F29EF93F8}">
      <dgm:prSet/>
      <dgm:spPr/>
      <dgm:t>
        <a:bodyPr/>
        <a:lstStyle/>
        <a:p>
          <a:endParaRPr lang="en-US"/>
        </a:p>
      </dgm:t>
    </dgm:pt>
    <dgm:pt modelId="{3EAF0ADA-7D97-4223-BE20-5506FEA469AC}" type="sibTrans" cxnId="{DA8DA5A1-37B3-4B01-8837-FF7F29EF93F8}">
      <dgm:prSet/>
      <dgm:spPr/>
      <dgm:t>
        <a:bodyPr/>
        <a:lstStyle/>
        <a:p>
          <a:endParaRPr lang="en-US"/>
        </a:p>
      </dgm:t>
    </dgm:pt>
    <dgm:pt modelId="{D1FB4B52-4D90-49E5-A684-E86F54532212}">
      <dgm:prSet phldrT="[Text]"/>
      <dgm:spPr/>
      <dgm:t>
        <a:bodyPr/>
        <a:lstStyle/>
        <a:p>
          <a:r>
            <a:rPr lang="en-US"/>
            <a:t>HtmlContent</a:t>
          </a:r>
        </a:p>
      </dgm:t>
    </dgm:pt>
    <dgm:pt modelId="{FFD462E2-9883-47BF-BF1A-76FE5EEF88F9}" type="parTrans" cxnId="{DA8D4749-12F8-475E-929F-F2A5488D5293}">
      <dgm:prSet/>
      <dgm:spPr/>
      <dgm:t>
        <a:bodyPr/>
        <a:lstStyle/>
        <a:p>
          <a:endParaRPr lang="en-US"/>
        </a:p>
      </dgm:t>
    </dgm:pt>
    <dgm:pt modelId="{C19083C1-9591-4B3C-BEFF-4CCCFD57FC25}" type="sibTrans" cxnId="{DA8D4749-12F8-475E-929F-F2A5488D5293}">
      <dgm:prSet/>
      <dgm:spPr/>
      <dgm:t>
        <a:bodyPr/>
        <a:lstStyle/>
        <a:p>
          <a:endParaRPr lang="en-US"/>
        </a:p>
      </dgm:t>
    </dgm:pt>
    <dgm:pt modelId="{EDE56CB8-3F8D-439D-AF95-D93FD17E2AA5}">
      <dgm:prSet phldrT="[Text]"/>
      <dgm:spPr/>
      <dgm:t>
        <a:bodyPr/>
        <a:lstStyle/>
        <a:p>
          <a:r>
            <a:rPr lang="en-US"/>
            <a:t>Content</a:t>
          </a:r>
        </a:p>
      </dgm:t>
    </dgm:pt>
    <dgm:pt modelId="{398C2D30-EA35-4346-8942-198CC76A7A80}" type="parTrans" cxnId="{C3B7006F-7327-4A2C-A363-55406CB43D77}">
      <dgm:prSet/>
      <dgm:spPr/>
      <dgm:t>
        <a:bodyPr/>
        <a:lstStyle/>
        <a:p>
          <a:endParaRPr lang="en-US"/>
        </a:p>
      </dgm:t>
    </dgm:pt>
    <dgm:pt modelId="{C0D9112F-E706-4610-8E3C-022376E27E5A}" type="sibTrans" cxnId="{C3B7006F-7327-4A2C-A363-55406CB43D77}">
      <dgm:prSet/>
      <dgm:spPr/>
      <dgm:t>
        <a:bodyPr/>
        <a:lstStyle/>
        <a:p>
          <a:endParaRPr lang="en-US"/>
        </a:p>
      </dgm:t>
    </dgm:pt>
    <dgm:pt modelId="{3C54129B-9FDC-4F38-965A-84C348D9510E}">
      <dgm:prSet phldrT="[Text]"/>
      <dgm:spPr/>
      <dgm:t>
        <a:bodyPr/>
        <a:lstStyle/>
        <a:p>
          <a:r>
            <a:rPr lang="en-US"/>
            <a:t>HtmlContent</a:t>
          </a:r>
        </a:p>
      </dgm:t>
    </dgm:pt>
    <dgm:pt modelId="{82E299E9-5324-4A4B-BC9A-5350F6F5F155}" type="parTrans" cxnId="{F8EC8470-AECE-4988-B761-536FAAA1D904}">
      <dgm:prSet/>
      <dgm:spPr/>
      <dgm:t>
        <a:bodyPr/>
        <a:lstStyle/>
        <a:p>
          <a:endParaRPr lang="en-US"/>
        </a:p>
      </dgm:t>
    </dgm:pt>
    <dgm:pt modelId="{254DCC77-FE4C-44DD-BDF3-0C4FA04E6806}" type="sibTrans" cxnId="{F8EC8470-AECE-4988-B761-536FAAA1D904}">
      <dgm:prSet/>
      <dgm:spPr/>
      <dgm:t>
        <a:bodyPr/>
        <a:lstStyle/>
        <a:p>
          <a:endParaRPr lang="en-US"/>
        </a:p>
      </dgm:t>
    </dgm:pt>
    <dgm:pt modelId="{77930732-AAB6-4F36-BA0B-117D6ACF231E}">
      <dgm:prSet phldrT="[Text]"/>
      <dgm:spPr/>
      <dgm:t>
        <a:bodyPr/>
        <a:lstStyle/>
        <a:p>
          <a:r>
            <a:rPr lang="en-US"/>
            <a:t>Layouts</a:t>
          </a:r>
        </a:p>
      </dgm:t>
    </dgm:pt>
    <dgm:pt modelId="{3B439770-8D33-483C-9116-44246A85B514}" type="parTrans" cxnId="{7B1469FA-B48A-4D2E-878B-A09BB4360EE0}">
      <dgm:prSet/>
      <dgm:spPr/>
      <dgm:t>
        <a:bodyPr/>
        <a:lstStyle/>
        <a:p>
          <a:endParaRPr lang="en-US"/>
        </a:p>
      </dgm:t>
    </dgm:pt>
    <dgm:pt modelId="{8A8F15F1-9654-47D9-9375-B0AE8E239ABA}" type="sibTrans" cxnId="{7B1469FA-B48A-4D2E-878B-A09BB4360EE0}">
      <dgm:prSet/>
      <dgm:spPr/>
      <dgm:t>
        <a:bodyPr/>
        <a:lstStyle/>
        <a:p>
          <a:endParaRPr lang="en-US"/>
        </a:p>
      </dgm:t>
    </dgm:pt>
    <dgm:pt modelId="{9661B2B3-270B-40C7-9FBE-04DA28E86722}">
      <dgm:prSet phldrT="[Text]"/>
      <dgm:spPr/>
      <dgm:t>
        <a:bodyPr/>
        <a:lstStyle/>
        <a:p>
          <a:r>
            <a:rPr lang="en-US"/>
            <a:t>Zones</a:t>
          </a:r>
        </a:p>
      </dgm:t>
    </dgm:pt>
    <dgm:pt modelId="{B5465A1F-337A-42FF-A7A0-CA51A83F8CBA}" type="parTrans" cxnId="{5EA5D753-5CBC-4309-B96F-E3172575E14A}">
      <dgm:prSet/>
      <dgm:spPr/>
      <dgm:t>
        <a:bodyPr/>
        <a:lstStyle/>
        <a:p>
          <a:endParaRPr lang="en-US"/>
        </a:p>
      </dgm:t>
    </dgm:pt>
    <dgm:pt modelId="{73B4E32E-BB5D-40AB-A6C6-0C4227CF6F3C}" type="sibTrans" cxnId="{5EA5D753-5CBC-4309-B96F-E3172575E14A}">
      <dgm:prSet/>
      <dgm:spPr/>
      <dgm:t>
        <a:bodyPr/>
        <a:lstStyle/>
        <a:p>
          <a:endParaRPr lang="en-US"/>
        </a:p>
      </dgm:t>
    </dgm:pt>
    <dgm:pt modelId="{C9196F01-FD42-4639-87F3-1C50DF3EE4DD}">
      <dgm:prSet phldrT="[Text]"/>
      <dgm:spPr/>
      <dgm:t>
        <a:bodyPr/>
        <a:lstStyle/>
        <a:p>
          <a:r>
            <a:rPr lang="en-US"/>
            <a:t>Blocks</a:t>
          </a:r>
        </a:p>
      </dgm:t>
    </dgm:pt>
    <dgm:pt modelId="{033F9884-3800-4A9B-9822-497477A1678B}" type="parTrans" cxnId="{C0AFB475-5675-41CD-A8B5-EEE4B281F250}">
      <dgm:prSet/>
      <dgm:spPr/>
      <dgm:t>
        <a:bodyPr/>
        <a:lstStyle/>
        <a:p>
          <a:endParaRPr lang="en-US"/>
        </a:p>
      </dgm:t>
    </dgm:pt>
    <dgm:pt modelId="{C7E892D9-BEA2-4449-A3E5-A83614C64647}" type="sibTrans" cxnId="{C0AFB475-5675-41CD-A8B5-EEE4B281F250}">
      <dgm:prSet/>
      <dgm:spPr/>
      <dgm:t>
        <a:bodyPr/>
        <a:lstStyle/>
        <a:p>
          <a:endParaRPr lang="en-US"/>
        </a:p>
      </dgm:t>
    </dgm:pt>
    <dgm:pt modelId="{7D27F5BD-60A8-442A-A728-33C7CF747041}">
      <dgm:prSet/>
      <dgm:spPr/>
      <dgm:t>
        <a:bodyPr/>
        <a:lstStyle/>
        <a:p>
          <a:r>
            <a:rPr lang="en-US"/>
            <a:t>Footer</a:t>
          </a:r>
        </a:p>
      </dgm:t>
    </dgm:pt>
    <dgm:pt modelId="{834E8A7E-E1AE-48D7-8DDA-CE270DD06577}" type="parTrans" cxnId="{978BA481-AE5E-4FC7-8439-510619E02068}">
      <dgm:prSet/>
      <dgm:spPr/>
      <dgm:t>
        <a:bodyPr/>
        <a:lstStyle/>
        <a:p>
          <a:endParaRPr lang="en-US"/>
        </a:p>
      </dgm:t>
    </dgm:pt>
    <dgm:pt modelId="{4391728D-F469-46EE-8B03-383B10080490}" type="sibTrans" cxnId="{978BA481-AE5E-4FC7-8439-510619E02068}">
      <dgm:prSet/>
      <dgm:spPr/>
      <dgm:t>
        <a:bodyPr/>
        <a:lstStyle/>
        <a:p>
          <a:endParaRPr lang="en-US"/>
        </a:p>
      </dgm:t>
    </dgm:pt>
    <dgm:pt modelId="{3ACA9A0F-58C9-499B-9E0D-F8F16DC79C65}">
      <dgm:prSet/>
      <dgm:spPr/>
      <dgm:t>
        <a:bodyPr/>
        <a:lstStyle/>
        <a:p>
          <a:r>
            <a:rPr lang="en-US"/>
            <a:t>Nav</a:t>
          </a:r>
        </a:p>
      </dgm:t>
    </dgm:pt>
    <dgm:pt modelId="{AC3AB50B-108F-45A6-B85B-3BDDE1AE0695}" type="parTrans" cxnId="{3848A9B6-3E66-4678-91B4-8DC44B4202F7}">
      <dgm:prSet/>
      <dgm:spPr/>
      <dgm:t>
        <a:bodyPr/>
        <a:lstStyle/>
        <a:p>
          <a:endParaRPr lang="en-US"/>
        </a:p>
      </dgm:t>
    </dgm:pt>
    <dgm:pt modelId="{82F5DDEB-467C-4290-9597-8A8ECB33D354}" type="sibTrans" cxnId="{3848A9B6-3E66-4678-91B4-8DC44B4202F7}">
      <dgm:prSet/>
      <dgm:spPr/>
      <dgm:t>
        <a:bodyPr/>
        <a:lstStyle/>
        <a:p>
          <a:endParaRPr lang="en-US"/>
        </a:p>
      </dgm:t>
    </dgm:pt>
    <dgm:pt modelId="{894A7D05-7BB0-4BF1-B863-A2D44327AF16}" type="pres">
      <dgm:prSet presAssocID="{C35578C0-39E9-4556-B4B5-63A6C7812F41}" presName="mainComposite" presStyleCnt="0">
        <dgm:presLayoutVars>
          <dgm:chPref val="1"/>
          <dgm:dir/>
          <dgm:animOne val="branch"/>
          <dgm:animLvl val="lvl"/>
          <dgm:resizeHandles val="exact"/>
        </dgm:presLayoutVars>
      </dgm:prSet>
      <dgm:spPr/>
      <dgm:t>
        <a:bodyPr/>
        <a:lstStyle/>
        <a:p>
          <a:endParaRPr lang="en-US"/>
        </a:p>
      </dgm:t>
    </dgm:pt>
    <dgm:pt modelId="{03FC49AF-86D0-40A0-971E-12F3EBFED818}" type="pres">
      <dgm:prSet presAssocID="{C35578C0-39E9-4556-B4B5-63A6C7812F41}" presName="hierFlow" presStyleCnt="0"/>
      <dgm:spPr/>
    </dgm:pt>
    <dgm:pt modelId="{870B8685-904A-4513-AF2A-270777C4242F}" type="pres">
      <dgm:prSet presAssocID="{C35578C0-39E9-4556-B4B5-63A6C7812F41}" presName="firstBuf" presStyleCnt="0"/>
      <dgm:spPr/>
    </dgm:pt>
    <dgm:pt modelId="{1D16A1F1-3B0D-404D-AC6A-BD06C6854AFC}" type="pres">
      <dgm:prSet presAssocID="{C35578C0-39E9-4556-B4B5-63A6C7812F41}" presName="hierChild1" presStyleCnt="0">
        <dgm:presLayoutVars>
          <dgm:chPref val="1"/>
          <dgm:animOne val="branch"/>
          <dgm:animLvl val="lvl"/>
        </dgm:presLayoutVars>
      </dgm:prSet>
      <dgm:spPr/>
    </dgm:pt>
    <dgm:pt modelId="{4313CC67-B207-462E-AEF8-C41AE04DE6CD}" type="pres">
      <dgm:prSet presAssocID="{6609943E-ADE8-49CA-B3D2-5D909CEA98ED}" presName="Name14" presStyleCnt="0"/>
      <dgm:spPr/>
    </dgm:pt>
    <dgm:pt modelId="{BB72E4A5-ABF9-4A6D-B561-337D0353A069}" type="pres">
      <dgm:prSet presAssocID="{6609943E-ADE8-49CA-B3D2-5D909CEA98ED}" presName="level1Shape" presStyleLbl="node0" presStyleIdx="0" presStyleCnt="1" custScaleX="153691" custLinFactNeighborX="34427">
        <dgm:presLayoutVars>
          <dgm:chPref val="3"/>
        </dgm:presLayoutVars>
      </dgm:prSet>
      <dgm:spPr/>
      <dgm:t>
        <a:bodyPr/>
        <a:lstStyle/>
        <a:p>
          <a:endParaRPr lang="en-US"/>
        </a:p>
      </dgm:t>
    </dgm:pt>
    <dgm:pt modelId="{E6E0F480-E5C4-49B8-AEED-C9AE3E2524C9}" type="pres">
      <dgm:prSet presAssocID="{6609943E-ADE8-49CA-B3D2-5D909CEA98ED}" presName="hierChild2" presStyleCnt="0"/>
      <dgm:spPr/>
    </dgm:pt>
    <dgm:pt modelId="{46A6EE7A-C715-4671-B6C7-936657B0B93D}" type="pres">
      <dgm:prSet presAssocID="{3EEFBD40-952B-4EFF-AC2D-59458F0D9F00}" presName="Name19" presStyleLbl="parChTrans1D2" presStyleIdx="0" presStyleCnt="3"/>
      <dgm:spPr/>
      <dgm:t>
        <a:bodyPr/>
        <a:lstStyle/>
        <a:p>
          <a:endParaRPr lang="en-US"/>
        </a:p>
      </dgm:t>
    </dgm:pt>
    <dgm:pt modelId="{E6F30D79-C8BD-477D-8E28-8801A5C64A3A}" type="pres">
      <dgm:prSet presAssocID="{4ED4760D-322E-481E-A5A6-7BCF5E91BCC9}" presName="Name21" presStyleCnt="0"/>
      <dgm:spPr/>
    </dgm:pt>
    <dgm:pt modelId="{9C7F1534-0718-411C-9620-4A200396565E}" type="pres">
      <dgm:prSet presAssocID="{4ED4760D-322E-481E-A5A6-7BCF5E91BCC9}" presName="level2Shape" presStyleLbl="node2" presStyleIdx="0" presStyleCnt="3"/>
      <dgm:spPr/>
      <dgm:t>
        <a:bodyPr/>
        <a:lstStyle/>
        <a:p>
          <a:endParaRPr lang="en-US"/>
        </a:p>
      </dgm:t>
    </dgm:pt>
    <dgm:pt modelId="{28D3F229-4ED2-4B92-BEB5-C0B258727AAF}" type="pres">
      <dgm:prSet presAssocID="{4ED4760D-322E-481E-A5A6-7BCF5E91BCC9}" presName="hierChild3" presStyleCnt="0"/>
      <dgm:spPr/>
    </dgm:pt>
    <dgm:pt modelId="{26FFA575-ACC9-411F-9EF4-EF33B46DA1FE}" type="pres">
      <dgm:prSet presAssocID="{F4CF25AE-8734-4D64-BB42-FE1A357C5113}" presName="Name19" presStyleLbl="parChTrans1D3" presStyleIdx="0" presStyleCnt="4"/>
      <dgm:spPr/>
      <dgm:t>
        <a:bodyPr/>
        <a:lstStyle/>
        <a:p>
          <a:endParaRPr lang="en-US"/>
        </a:p>
      </dgm:t>
    </dgm:pt>
    <dgm:pt modelId="{5796B545-40B5-4B02-8C28-C250B094198C}" type="pres">
      <dgm:prSet presAssocID="{9D353916-AABB-423A-80A4-65B5278CA7C0}" presName="Name21" presStyleCnt="0"/>
      <dgm:spPr/>
    </dgm:pt>
    <dgm:pt modelId="{9468FE37-51A6-440C-BFD3-39DEDCC82577}" type="pres">
      <dgm:prSet presAssocID="{9D353916-AABB-423A-80A4-65B5278CA7C0}" presName="level2Shape" presStyleLbl="node3" presStyleIdx="0" presStyleCnt="4" custLinFactNeighborX="-18359"/>
      <dgm:spPr/>
      <dgm:t>
        <a:bodyPr/>
        <a:lstStyle/>
        <a:p>
          <a:endParaRPr lang="en-US"/>
        </a:p>
      </dgm:t>
    </dgm:pt>
    <dgm:pt modelId="{C891C8F2-E86A-4999-BB3C-9B8F67E4ABB6}" type="pres">
      <dgm:prSet presAssocID="{9D353916-AABB-423A-80A4-65B5278CA7C0}" presName="hierChild3" presStyleCnt="0"/>
      <dgm:spPr/>
    </dgm:pt>
    <dgm:pt modelId="{8F92132A-3355-4BBC-9611-19AF1327F011}" type="pres">
      <dgm:prSet presAssocID="{FFD462E2-9883-47BF-BF1A-76FE5EEF88F9}" presName="Name19" presStyleLbl="parChTrans1D3" presStyleIdx="1" presStyleCnt="4"/>
      <dgm:spPr/>
      <dgm:t>
        <a:bodyPr/>
        <a:lstStyle/>
        <a:p>
          <a:endParaRPr lang="en-US"/>
        </a:p>
      </dgm:t>
    </dgm:pt>
    <dgm:pt modelId="{3F73D227-5F1D-42FC-AE39-2ED1E56B2FDD}" type="pres">
      <dgm:prSet presAssocID="{D1FB4B52-4D90-49E5-A684-E86F54532212}" presName="Name21" presStyleCnt="0"/>
      <dgm:spPr/>
    </dgm:pt>
    <dgm:pt modelId="{36E38B4C-334A-4558-81CD-2D13D4EB6DA7}" type="pres">
      <dgm:prSet presAssocID="{D1FB4B52-4D90-49E5-A684-E86F54532212}" presName="level2Shape" presStyleLbl="node3" presStyleIdx="1" presStyleCnt="4" custScaleX="152104" custLinFactNeighborX="-9505"/>
      <dgm:spPr/>
      <dgm:t>
        <a:bodyPr/>
        <a:lstStyle/>
        <a:p>
          <a:endParaRPr lang="en-US"/>
        </a:p>
      </dgm:t>
    </dgm:pt>
    <dgm:pt modelId="{E90C0DEA-1B65-4470-B8B2-D572E460CCE7}" type="pres">
      <dgm:prSet presAssocID="{D1FB4B52-4D90-49E5-A684-E86F54532212}" presName="hierChild3" presStyleCnt="0"/>
      <dgm:spPr/>
    </dgm:pt>
    <dgm:pt modelId="{F5387DE5-D04F-4B01-B6C8-6A02BB21EA02}" type="pres">
      <dgm:prSet presAssocID="{398C2D30-EA35-4346-8942-198CC76A7A80}" presName="Name19" presStyleLbl="parChTrans1D2" presStyleIdx="1" presStyleCnt="3"/>
      <dgm:spPr/>
      <dgm:t>
        <a:bodyPr/>
        <a:lstStyle/>
        <a:p>
          <a:endParaRPr lang="en-US"/>
        </a:p>
      </dgm:t>
    </dgm:pt>
    <dgm:pt modelId="{81B400C6-7761-4871-A357-B3F50EAF189A}" type="pres">
      <dgm:prSet presAssocID="{EDE56CB8-3F8D-439D-AF95-D93FD17E2AA5}" presName="Name21" presStyleCnt="0"/>
      <dgm:spPr/>
    </dgm:pt>
    <dgm:pt modelId="{E86912C5-0024-45D9-93E2-6C86ACFE4226}" type="pres">
      <dgm:prSet presAssocID="{EDE56CB8-3F8D-439D-AF95-D93FD17E2AA5}" presName="level2Shape" presStyleLbl="node2" presStyleIdx="1" presStyleCnt="3" custLinFactNeighborX="-10560"/>
      <dgm:spPr/>
      <dgm:t>
        <a:bodyPr/>
        <a:lstStyle/>
        <a:p>
          <a:endParaRPr lang="en-US"/>
        </a:p>
      </dgm:t>
    </dgm:pt>
    <dgm:pt modelId="{781095B7-0BA0-49D1-8D0E-8B258808BF2A}" type="pres">
      <dgm:prSet presAssocID="{EDE56CB8-3F8D-439D-AF95-D93FD17E2AA5}" presName="hierChild3" presStyleCnt="0"/>
      <dgm:spPr/>
    </dgm:pt>
    <dgm:pt modelId="{4D04D8FF-0D3D-459E-86BF-C9D743D676E6}" type="pres">
      <dgm:prSet presAssocID="{82E299E9-5324-4A4B-BC9A-5350F6F5F155}" presName="Name19" presStyleLbl="parChTrans1D3" presStyleIdx="2" presStyleCnt="4"/>
      <dgm:spPr/>
      <dgm:t>
        <a:bodyPr/>
        <a:lstStyle/>
        <a:p>
          <a:endParaRPr lang="en-US"/>
        </a:p>
      </dgm:t>
    </dgm:pt>
    <dgm:pt modelId="{B930EFA5-E85E-4048-B6CE-934988C32226}" type="pres">
      <dgm:prSet presAssocID="{3C54129B-9FDC-4F38-965A-84C348D9510E}" presName="Name21" presStyleCnt="0"/>
      <dgm:spPr/>
    </dgm:pt>
    <dgm:pt modelId="{DE2D3038-44E8-4367-B6E8-C385C3AB9EEE}" type="pres">
      <dgm:prSet presAssocID="{3C54129B-9FDC-4F38-965A-84C348D9510E}" presName="level2Shape" presStyleLbl="node3" presStyleIdx="2" presStyleCnt="4" custScaleX="148176" custLinFactNeighborX="-10560"/>
      <dgm:spPr/>
      <dgm:t>
        <a:bodyPr/>
        <a:lstStyle/>
        <a:p>
          <a:endParaRPr lang="en-US"/>
        </a:p>
      </dgm:t>
    </dgm:pt>
    <dgm:pt modelId="{84DD49B8-76DF-4DE0-87BE-ED49747751CD}" type="pres">
      <dgm:prSet presAssocID="{3C54129B-9FDC-4F38-965A-84C348D9510E}" presName="hierChild3" presStyleCnt="0"/>
      <dgm:spPr/>
    </dgm:pt>
    <dgm:pt modelId="{5C8BD4BF-5A60-4035-B0CA-0E4CCAEC49B9}" type="pres">
      <dgm:prSet presAssocID="{834E8A7E-E1AE-48D7-8DDA-CE270DD06577}" presName="Name19" presStyleLbl="parChTrans1D2" presStyleIdx="2" presStyleCnt="3"/>
      <dgm:spPr/>
      <dgm:t>
        <a:bodyPr/>
        <a:lstStyle/>
        <a:p>
          <a:endParaRPr lang="en-US"/>
        </a:p>
      </dgm:t>
    </dgm:pt>
    <dgm:pt modelId="{5365C012-91FD-4133-80FB-F060C7A1B26D}" type="pres">
      <dgm:prSet presAssocID="{7D27F5BD-60A8-442A-A728-33C7CF747041}" presName="Name21" presStyleCnt="0"/>
      <dgm:spPr/>
    </dgm:pt>
    <dgm:pt modelId="{FF25B0CE-F924-42E6-A314-4901D3F2DE51}" type="pres">
      <dgm:prSet presAssocID="{7D27F5BD-60A8-442A-A728-33C7CF747041}" presName="level2Shape" presStyleLbl="node2" presStyleIdx="2" presStyleCnt="3"/>
      <dgm:spPr/>
      <dgm:t>
        <a:bodyPr/>
        <a:lstStyle/>
        <a:p>
          <a:endParaRPr lang="en-US"/>
        </a:p>
      </dgm:t>
    </dgm:pt>
    <dgm:pt modelId="{D03EC1F4-0772-41AA-A866-56FFCC78FDC4}" type="pres">
      <dgm:prSet presAssocID="{7D27F5BD-60A8-442A-A728-33C7CF747041}" presName="hierChild3" presStyleCnt="0"/>
      <dgm:spPr/>
    </dgm:pt>
    <dgm:pt modelId="{E5DEFFD3-856B-4EE2-945F-F07103F333A5}" type="pres">
      <dgm:prSet presAssocID="{AC3AB50B-108F-45A6-B85B-3BDDE1AE0695}" presName="Name19" presStyleLbl="parChTrans1D3" presStyleIdx="3" presStyleCnt="4"/>
      <dgm:spPr/>
      <dgm:t>
        <a:bodyPr/>
        <a:lstStyle/>
        <a:p>
          <a:endParaRPr lang="en-US"/>
        </a:p>
      </dgm:t>
    </dgm:pt>
    <dgm:pt modelId="{D409520C-7406-4755-A9AB-553E8003B74C}" type="pres">
      <dgm:prSet presAssocID="{3ACA9A0F-58C9-499B-9E0D-F8F16DC79C65}" presName="Name21" presStyleCnt="0"/>
      <dgm:spPr/>
    </dgm:pt>
    <dgm:pt modelId="{E8F32707-C723-42F4-834E-4D269B718A56}" type="pres">
      <dgm:prSet presAssocID="{3ACA9A0F-58C9-499B-9E0D-F8F16DC79C65}" presName="level2Shape" presStyleLbl="node3" presStyleIdx="3" presStyleCnt="4"/>
      <dgm:spPr/>
      <dgm:t>
        <a:bodyPr/>
        <a:lstStyle/>
        <a:p>
          <a:endParaRPr lang="en-US"/>
        </a:p>
      </dgm:t>
    </dgm:pt>
    <dgm:pt modelId="{23C27CA0-49EF-46C0-B8EF-D4F923D6A41D}" type="pres">
      <dgm:prSet presAssocID="{3ACA9A0F-58C9-499B-9E0D-F8F16DC79C65}" presName="hierChild3" presStyleCnt="0"/>
      <dgm:spPr/>
    </dgm:pt>
    <dgm:pt modelId="{E6539194-A2B4-4869-A5CE-3CD28F586C52}" type="pres">
      <dgm:prSet presAssocID="{C35578C0-39E9-4556-B4B5-63A6C7812F41}" presName="bgShapesFlow" presStyleCnt="0"/>
      <dgm:spPr/>
    </dgm:pt>
    <dgm:pt modelId="{D541CF40-B82A-439E-BBC3-2356F86DE81B}" type="pres">
      <dgm:prSet presAssocID="{77930732-AAB6-4F36-BA0B-117D6ACF231E}" presName="rectComp" presStyleCnt="0"/>
      <dgm:spPr/>
    </dgm:pt>
    <dgm:pt modelId="{89E0064D-C6B8-41D4-96B0-45FBCAC78D5B}" type="pres">
      <dgm:prSet presAssocID="{77930732-AAB6-4F36-BA0B-117D6ACF231E}" presName="bgRect" presStyleLbl="bgShp" presStyleIdx="0" presStyleCnt="3"/>
      <dgm:spPr/>
      <dgm:t>
        <a:bodyPr/>
        <a:lstStyle/>
        <a:p>
          <a:endParaRPr lang="en-US"/>
        </a:p>
      </dgm:t>
    </dgm:pt>
    <dgm:pt modelId="{98E2F1A2-A263-4D69-9C40-EE8310321876}" type="pres">
      <dgm:prSet presAssocID="{77930732-AAB6-4F36-BA0B-117D6ACF231E}" presName="bgRectTx" presStyleLbl="bgShp" presStyleIdx="0" presStyleCnt="3">
        <dgm:presLayoutVars>
          <dgm:bulletEnabled val="1"/>
        </dgm:presLayoutVars>
      </dgm:prSet>
      <dgm:spPr/>
      <dgm:t>
        <a:bodyPr/>
        <a:lstStyle/>
        <a:p>
          <a:endParaRPr lang="en-US"/>
        </a:p>
      </dgm:t>
    </dgm:pt>
    <dgm:pt modelId="{F3D4870D-CE4F-4DD1-942E-5C03678C6ACD}" type="pres">
      <dgm:prSet presAssocID="{77930732-AAB6-4F36-BA0B-117D6ACF231E}" presName="spComp" presStyleCnt="0"/>
      <dgm:spPr/>
    </dgm:pt>
    <dgm:pt modelId="{9A20A1AD-A5E8-4362-BC16-769D67314BBC}" type="pres">
      <dgm:prSet presAssocID="{77930732-AAB6-4F36-BA0B-117D6ACF231E}" presName="vSp" presStyleCnt="0"/>
      <dgm:spPr/>
    </dgm:pt>
    <dgm:pt modelId="{BDB6F082-D0A2-4E13-8EC1-859D9212164E}" type="pres">
      <dgm:prSet presAssocID="{9661B2B3-270B-40C7-9FBE-04DA28E86722}" presName="rectComp" presStyleCnt="0"/>
      <dgm:spPr/>
    </dgm:pt>
    <dgm:pt modelId="{35F2D64F-CB73-4E55-A479-4C0358CC197A}" type="pres">
      <dgm:prSet presAssocID="{9661B2B3-270B-40C7-9FBE-04DA28E86722}" presName="bgRect" presStyleLbl="bgShp" presStyleIdx="1" presStyleCnt="3"/>
      <dgm:spPr/>
      <dgm:t>
        <a:bodyPr/>
        <a:lstStyle/>
        <a:p>
          <a:endParaRPr lang="en-US"/>
        </a:p>
      </dgm:t>
    </dgm:pt>
    <dgm:pt modelId="{B816367F-2FA1-48F2-BF58-D02BFFD571F0}" type="pres">
      <dgm:prSet presAssocID="{9661B2B3-270B-40C7-9FBE-04DA28E86722}" presName="bgRectTx" presStyleLbl="bgShp" presStyleIdx="1" presStyleCnt="3">
        <dgm:presLayoutVars>
          <dgm:bulletEnabled val="1"/>
        </dgm:presLayoutVars>
      </dgm:prSet>
      <dgm:spPr/>
      <dgm:t>
        <a:bodyPr/>
        <a:lstStyle/>
        <a:p>
          <a:endParaRPr lang="en-US"/>
        </a:p>
      </dgm:t>
    </dgm:pt>
    <dgm:pt modelId="{912CFE39-74BD-46DF-84D0-1A24A0DC50F3}" type="pres">
      <dgm:prSet presAssocID="{9661B2B3-270B-40C7-9FBE-04DA28E86722}" presName="spComp" presStyleCnt="0"/>
      <dgm:spPr/>
    </dgm:pt>
    <dgm:pt modelId="{07E143DB-3DA3-428F-9EB3-559573CFB079}" type="pres">
      <dgm:prSet presAssocID="{9661B2B3-270B-40C7-9FBE-04DA28E86722}" presName="vSp" presStyleCnt="0"/>
      <dgm:spPr/>
    </dgm:pt>
    <dgm:pt modelId="{36923DD9-ABF6-43D5-8C50-4D0281DF9DFE}" type="pres">
      <dgm:prSet presAssocID="{C9196F01-FD42-4639-87F3-1C50DF3EE4DD}" presName="rectComp" presStyleCnt="0"/>
      <dgm:spPr/>
    </dgm:pt>
    <dgm:pt modelId="{0831A819-59A5-4099-810B-D8DB465E0065}" type="pres">
      <dgm:prSet presAssocID="{C9196F01-FD42-4639-87F3-1C50DF3EE4DD}" presName="bgRect" presStyleLbl="bgShp" presStyleIdx="2" presStyleCnt="3"/>
      <dgm:spPr/>
      <dgm:t>
        <a:bodyPr/>
        <a:lstStyle/>
        <a:p>
          <a:endParaRPr lang="en-US"/>
        </a:p>
      </dgm:t>
    </dgm:pt>
    <dgm:pt modelId="{E0C1D07E-D327-457E-96C7-CDA83F080F47}" type="pres">
      <dgm:prSet presAssocID="{C9196F01-FD42-4639-87F3-1C50DF3EE4DD}" presName="bgRectTx" presStyleLbl="bgShp" presStyleIdx="2" presStyleCnt="3">
        <dgm:presLayoutVars>
          <dgm:bulletEnabled val="1"/>
        </dgm:presLayoutVars>
      </dgm:prSet>
      <dgm:spPr/>
      <dgm:t>
        <a:bodyPr/>
        <a:lstStyle/>
        <a:p>
          <a:endParaRPr lang="en-US"/>
        </a:p>
      </dgm:t>
    </dgm:pt>
  </dgm:ptLst>
  <dgm:cxnLst>
    <dgm:cxn modelId="{5194A782-1D6A-4D86-8954-227F7B7DE17A}" type="presOf" srcId="{3ACA9A0F-58C9-499B-9E0D-F8F16DC79C65}" destId="{E8F32707-C723-42F4-834E-4D269B718A56}" srcOrd="0" destOrd="0" presId="urn:microsoft.com/office/officeart/2005/8/layout/hierarchy6"/>
    <dgm:cxn modelId="{5EA5D753-5CBC-4309-B96F-E3172575E14A}" srcId="{C35578C0-39E9-4556-B4B5-63A6C7812F41}" destId="{9661B2B3-270B-40C7-9FBE-04DA28E86722}" srcOrd="2" destOrd="0" parTransId="{B5465A1F-337A-42FF-A7A0-CA51A83F8CBA}" sibTransId="{73B4E32E-BB5D-40AB-A6C6-0C4227CF6F3C}"/>
    <dgm:cxn modelId="{E85A5D2A-F6D7-4DD8-9E59-185A36718898}" type="presOf" srcId="{82E299E9-5324-4A4B-BC9A-5350F6F5F155}" destId="{4D04D8FF-0D3D-459E-86BF-C9D743D676E6}" srcOrd="0" destOrd="0" presId="urn:microsoft.com/office/officeart/2005/8/layout/hierarchy6"/>
    <dgm:cxn modelId="{3848A9B6-3E66-4678-91B4-8DC44B4202F7}" srcId="{7D27F5BD-60A8-442A-A728-33C7CF747041}" destId="{3ACA9A0F-58C9-499B-9E0D-F8F16DC79C65}" srcOrd="0" destOrd="0" parTransId="{AC3AB50B-108F-45A6-B85B-3BDDE1AE0695}" sibTransId="{82F5DDEB-467C-4290-9597-8A8ECB33D354}"/>
    <dgm:cxn modelId="{135F26E8-D7AA-473A-8F82-ED31C59BE734}" type="presOf" srcId="{7D27F5BD-60A8-442A-A728-33C7CF747041}" destId="{FF25B0CE-F924-42E6-A314-4901D3F2DE51}" srcOrd="0" destOrd="0" presId="urn:microsoft.com/office/officeart/2005/8/layout/hierarchy6"/>
    <dgm:cxn modelId="{C3B7006F-7327-4A2C-A363-55406CB43D77}" srcId="{6609943E-ADE8-49CA-B3D2-5D909CEA98ED}" destId="{EDE56CB8-3F8D-439D-AF95-D93FD17E2AA5}" srcOrd="1" destOrd="0" parTransId="{398C2D30-EA35-4346-8942-198CC76A7A80}" sibTransId="{C0D9112F-E706-4610-8E3C-022376E27E5A}"/>
    <dgm:cxn modelId="{0D639870-B499-4DB1-ADDA-3BCCAA1C3672}" type="presOf" srcId="{F4CF25AE-8734-4D64-BB42-FE1A357C5113}" destId="{26FFA575-ACC9-411F-9EF4-EF33B46DA1FE}" srcOrd="0" destOrd="0" presId="urn:microsoft.com/office/officeart/2005/8/layout/hierarchy6"/>
    <dgm:cxn modelId="{978BA481-AE5E-4FC7-8439-510619E02068}" srcId="{6609943E-ADE8-49CA-B3D2-5D909CEA98ED}" destId="{7D27F5BD-60A8-442A-A728-33C7CF747041}" srcOrd="2" destOrd="0" parTransId="{834E8A7E-E1AE-48D7-8DDA-CE270DD06577}" sibTransId="{4391728D-F469-46EE-8B03-383B10080490}"/>
    <dgm:cxn modelId="{57DE2788-D264-4C63-99BD-F08C4EA65C53}" type="presOf" srcId="{3C54129B-9FDC-4F38-965A-84C348D9510E}" destId="{DE2D3038-44E8-4367-B6E8-C385C3AB9EEE}" srcOrd="0" destOrd="0" presId="urn:microsoft.com/office/officeart/2005/8/layout/hierarchy6"/>
    <dgm:cxn modelId="{9A8B1652-2E03-47E9-9187-46BA02C530DD}" type="presOf" srcId="{398C2D30-EA35-4346-8942-198CC76A7A80}" destId="{F5387DE5-D04F-4B01-B6C8-6A02BB21EA02}" srcOrd="0" destOrd="0" presId="urn:microsoft.com/office/officeart/2005/8/layout/hierarchy6"/>
    <dgm:cxn modelId="{E893E613-02AF-4C8B-AA1A-5A81F143DA95}" type="presOf" srcId="{9661B2B3-270B-40C7-9FBE-04DA28E86722}" destId="{35F2D64F-CB73-4E55-A479-4C0358CC197A}" srcOrd="0" destOrd="0" presId="urn:microsoft.com/office/officeart/2005/8/layout/hierarchy6"/>
    <dgm:cxn modelId="{CEDD185D-D7A5-4967-8BD1-7BE3D13A60AB}" type="presOf" srcId="{C9196F01-FD42-4639-87F3-1C50DF3EE4DD}" destId="{0831A819-59A5-4099-810B-D8DB465E0065}" srcOrd="0" destOrd="0" presId="urn:microsoft.com/office/officeart/2005/8/layout/hierarchy6"/>
    <dgm:cxn modelId="{DA8DA5A1-37B3-4B01-8837-FF7F29EF93F8}" srcId="{4ED4760D-322E-481E-A5A6-7BCF5E91BCC9}" destId="{9D353916-AABB-423A-80A4-65B5278CA7C0}" srcOrd="0" destOrd="0" parTransId="{F4CF25AE-8734-4D64-BB42-FE1A357C5113}" sibTransId="{3EAF0ADA-7D97-4223-BE20-5506FEA469AC}"/>
    <dgm:cxn modelId="{9D2402B1-7D00-4514-9A82-C6E5E1A9A4C2}" type="presOf" srcId="{9D353916-AABB-423A-80A4-65B5278CA7C0}" destId="{9468FE37-51A6-440C-BFD3-39DEDCC82577}" srcOrd="0" destOrd="0" presId="urn:microsoft.com/office/officeart/2005/8/layout/hierarchy6"/>
    <dgm:cxn modelId="{F8EC8470-AECE-4988-B761-536FAAA1D904}" srcId="{EDE56CB8-3F8D-439D-AF95-D93FD17E2AA5}" destId="{3C54129B-9FDC-4F38-965A-84C348D9510E}" srcOrd="0" destOrd="0" parTransId="{82E299E9-5324-4A4B-BC9A-5350F6F5F155}" sibTransId="{254DCC77-FE4C-44DD-BDF3-0C4FA04E6806}"/>
    <dgm:cxn modelId="{E3488E31-431A-4C34-B6D7-BD7E59C4819D}" type="presOf" srcId="{C35578C0-39E9-4556-B4B5-63A6C7812F41}" destId="{894A7D05-7BB0-4BF1-B863-A2D44327AF16}" srcOrd="0" destOrd="0" presId="urn:microsoft.com/office/officeart/2005/8/layout/hierarchy6"/>
    <dgm:cxn modelId="{E1679E66-2ED4-4F94-A8C0-D3BA0C623D55}" type="presOf" srcId="{6609943E-ADE8-49CA-B3D2-5D909CEA98ED}" destId="{BB72E4A5-ABF9-4A6D-B561-337D0353A069}" srcOrd="0" destOrd="0" presId="urn:microsoft.com/office/officeart/2005/8/layout/hierarchy6"/>
    <dgm:cxn modelId="{B7B5262D-37BD-4454-9368-499AB92DC34D}" srcId="{6609943E-ADE8-49CA-B3D2-5D909CEA98ED}" destId="{4ED4760D-322E-481E-A5A6-7BCF5E91BCC9}" srcOrd="0" destOrd="0" parTransId="{3EEFBD40-952B-4EFF-AC2D-59458F0D9F00}" sibTransId="{E4351241-3D18-422E-A79D-F532CCE4798F}"/>
    <dgm:cxn modelId="{433F2059-F658-46E9-B3BA-413FC729CE5D}" type="presOf" srcId="{77930732-AAB6-4F36-BA0B-117D6ACF231E}" destId="{89E0064D-C6B8-41D4-96B0-45FBCAC78D5B}" srcOrd="0" destOrd="0" presId="urn:microsoft.com/office/officeart/2005/8/layout/hierarchy6"/>
    <dgm:cxn modelId="{ADD1B984-159E-4F5F-BB37-207E97E71E48}" type="presOf" srcId="{FFD462E2-9883-47BF-BF1A-76FE5EEF88F9}" destId="{8F92132A-3355-4BBC-9611-19AF1327F011}" srcOrd="0" destOrd="0" presId="urn:microsoft.com/office/officeart/2005/8/layout/hierarchy6"/>
    <dgm:cxn modelId="{4C975EDA-8414-4C84-A3B3-6717451691D1}" type="presOf" srcId="{3EEFBD40-952B-4EFF-AC2D-59458F0D9F00}" destId="{46A6EE7A-C715-4671-B6C7-936657B0B93D}" srcOrd="0" destOrd="0" presId="urn:microsoft.com/office/officeart/2005/8/layout/hierarchy6"/>
    <dgm:cxn modelId="{46F63ECC-A0ED-44CD-AF7E-F598F5915F0E}" type="presOf" srcId="{AC3AB50B-108F-45A6-B85B-3BDDE1AE0695}" destId="{E5DEFFD3-856B-4EE2-945F-F07103F333A5}" srcOrd="0" destOrd="0" presId="urn:microsoft.com/office/officeart/2005/8/layout/hierarchy6"/>
    <dgm:cxn modelId="{A153903E-F296-4B1F-981E-C84A1ED71546}" type="presOf" srcId="{77930732-AAB6-4F36-BA0B-117D6ACF231E}" destId="{98E2F1A2-A263-4D69-9C40-EE8310321876}" srcOrd="1" destOrd="0" presId="urn:microsoft.com/office/officeart/2005/8/layout/hierarchy6"/>
    <dgm:cxn modelId="{36473792-1F8E-4B2F-9F31-02440BBB6F87}" type="presOf" srcId="{4ED4760D-322E-481E-A5A6-7BCF5E91BCC9}" destId="{9C7F1534-0718-411C-9620-4A200396565E}" srcOrd="0" destOrd="0" presId="urn:microsoft.com/office/officeart/2005/8/layout/hierarchy6"/>
    <dgm:cxn modelId="{DA8D4749-12F8-475E-929F-F2A5488D5293}" srcId="{4ED4760D-322E-481E-A5A6-7BCF5E91BCC9}" destId="{D1FB4B52-4D90-49E5-A684-E86F54532212}" srcOrd="1" destOrd="0" parTransId="{FFD462E2-9883-47BF-BF1A-76FE5EEF88F9}" sibTransId="{C19083C1-9591-4B3C-BEFF-4CCCFD57FC25}"/>
    <dgm:cxn modelId="{AA7E34EA-E881-48AA-BA26-EE0C4FB465BD}" type="presOf" srcId="{9661B2B3-270B-40C7-9FBE-04DA28E86722}" destId="{B816367F-2FA1-48F2-BF58-D02BFFD571F0}" srcOrd="1" destOrd="0" presId="urn:microsoft.com/office/officeart/2005/8/layout/hierarchy6"/>
    <dgm:cxn modelId="{874FFAB6-27B8-4D4B-9FC3-14BC109BFF4C}" srcId="{C35578C0-39E9-4556-B4B5-63A6C7812F41}" destId="{6609943E-ADE8-49CA-B3D2-5D909CEA98ED}" srcOrd="0" destOrd="0" parTransId="{AECBA822-9C51-48D4-898F-BAE24EA2E286}" sibTransId="{A000A56F-3811-41CC-B2F2-E6BFD445A665}"/>
    <dgm:cxn modelId="{8D36CF88-A6E8-4DDE-8B80-FF44572B47D2}" type="presOf" srcId="{C9196F01-FD42-4639-87F3-1C50DF3EE4DD}" destId="{E0C1D07E-D327-457E-96C7-CDA83F080F47}" srcOrd="1" destOrd="0" presId="urn:microsoft.com/office/officeart/2005/8/layout/hierarchy6"/>
    <dgm:cxn modelId="{C0AFB475-5675-41CD-A8B5-EEE4B281F250}" srcId="{C35578C0-39E9-4556-B4B5-63A6C7812F41}" destId="{C9196F01-FD42-4639-87F3-1C50DF3EE4DD}" srcOrd="3" destOrd="0" parTransId="{033F9884-3800-4A9B-9822-497477A1678B}" sibTransId="{C7E892D9-BEA2-4449-A3E5-A83614C64647}"/>
    <dgm:cxn modelId="{7B1469FA-B48A-4D2E-878B-A09BB4360EE0}" srcId="{C35578C0-39E9-4556-B4B5-63A6C7812F41}" destId="{77930732-AAB6-4F36-BA0B-117D6ACF231E}" srcOrd="1" destOrd="0" parTransId="{3B439770-8D33-483C-9116-44246A85B514}" sibTransId="{8A8F15F1-9654-47D9-9375-B0AE8E239ABA}"/>
    <dgm:cxn modelId="{D672CC2D-6F13-4D5E-895C-E585BF9068B2}" type="presOf" srcId="{834E8A7E-E1AE-48D7-8DDA-CE270DD06577}" destId="{5C8BD4BF-5A60-4035-B0CA-0E4CCAEC49B9}" srcOrd="0" destOrd="0" presId="urn:microsoft.com/office/officeart/2005/8/layout/hierarchy6"/>
    <dgm:cxn modelId="{D67DDA42-05E9-4AAB-8605-7819AA4FED84}" type="presOf" srcId="{D1FB4B52-4D90-49E5-A684-E86F54532212}" destId="{36E38B4C-334A-4558-81CD-2D13D4EB6DA7}" srcOrd="0" destOrd="0" presId="urn:microsoft.com/office/officeart/2005/8/layout/hierarchy6"/>
    <dgm:cxn modelId="{E38789F1-BAEA-4A61-9474-33CD95A17E6A}" type="presOf" srcId="{EDE56CB8-3F8D-439D-AF95-D93FD17E2AA5}" destId="{E86912C5-0024-45D9-93E2-6C86ACFE4226}" srcOrd="0" destOrd="0" presId="urn:microsoft.com/office/officeart/2005/8/layout/hierarchy6"/>
    <dgm:cxn modelId="{67D9608B-2515-4F0B-B2E5-2D683533015C}" type="presParOf" srcId="{894A7D05-7BB0-4BF1-B863-A2D44327AF16}" destId="{03FC49AF-86D0-40A0-971E-12F3EBFED818}" srcOrd="0" destOrd="0" presId="urn:microsoft.com/office/officeart/2005/8/layout/hierarchy6"/>
    <dgm:cxn modelId="{9F6C66B0-42C0-4B20-B471-3D873AC29C2D}" type="presParOf" srcId="{03FC49AF-86D0-40A0-971E-12F3EBFED818}" destId="{870B8685-904A-4513-AF2A-270777C4242F}" srcOrd="0" destOrd="0" presId="urn:microsoft.com/office/officeart/2005/8/layout/hierarchy6"/>
    <dgm:cxn modelId="{BF13D712-976C-4F75-9819-CAC78DBF69E7}" type="presParOf" srcId="{03FC49AF-86D0-40A0-971E-12F3EBFED818}" destId="{1D16A1F1-3B0D-404D-AC6A-BD06C6854AFC}" srcOrd="1" destOrd="0" presId="urn:microsoft.com/office/officeart/2005/8/layout/hierarchy6"/>
    <dgm:cxn modelId="{A7E635D3-8DAA-4A53-8123-CFCBD9E5DE30}" type="presParOf" srcId="{1D16A1F1-3B0D-404D-AC6A-BD06C6854AFC}" destId="{4313CC67-B207-462E-AEF8-C41AE04DE6CD}" srcOrd="0" destOrd="0" presId="urn:microsoft.com/office/officeart/2005/8/layout/hierarchy6"/>
    <dgm:cxn modelId="{5025DA2F-0DE0-4FD0-9008-FE0585B6584B}" type="presParOf" srcId="{4313CC67-B207-462E-AEF8-C41AE04DE6CD}" destId="{BB72E4A5-ABF9-4A6D-B561-337D0353A069}" srcOrd="0" destOrd="0" presId="urn:microsoft.com/office/officeart/2005/8/layout/hierarchy6"/>
    <dgm:cxn modelId="{F5636701-9285-4E99-A40C-3C5BC4180878}" type="presParOf" srcId="{4313CC67-B207-462E-AEF8-C41AE04DE6CD}" destId="{E6E0F480-E5C4-49B8-AEED-C9AE3E2524C9}" srcOrd="1" destOrd="0" presId="urn:microsoft.com/office/officeart/2005/8/layout/hierarchy6"/>
    <dgm:cxn modelId="{17AADC62-D3C9-41C3-93D8-DC8591AE8632}" type="presParOf" srcId="{E6E0F480-E5C4-49B8-AEED-C9AE3E2524C9}" destId="{46A6EE7A-C715-4671-B6C7-936657B0B93D}" srcOrd="0" destOrd="0" presId="urn:microsoft.com/office/officeart/2005/8/layout/hierarchy6"/>
    <dgm:cxn modelId="{DB3241EA-CD0C-407C-A769-F5167DEF797F}" type="presParOf" srcId="{E6E0F480-E5C4-49B8-AEED-C9AE3E2524C9}" destId="{E6F30D79-C8BD-477D-8E28-8801A5C64A3A}" srcOrd="1" destOrd="0" presId="urn:microsoft.com/office/officeart/2005/8/layout/hierarchy6"/>
    <dgm:cxn modelId="{61C09F8D-64EF-4A7E-87E7-6D94E8FD24FC}" type="presParOf" srcId="{E6F30D79-C8BD-477D-8E28-8801A5C64A3A}" destId="{9C7F1534-0718-411C-9620-4A200396565E}" srcOrd="0" destOrd="0" presId="urn:microsoft.com/office/officeart/2005/8/layout/hierarchy6"/>
    <dgm:cxn modelId="{97D6B0F4-206D-47DF-9A08-59A3840BB567}" type="presParOf" srcId="{E6F30D79-C8BD-477D-8E28-8801A5C64A3A}" destId="{28D3F229-4ED2-4B92-BEB5-C0B258727AAF}" srcOrd="1" destOrd="0" presId="urn:microsoft.com/office/officeart/2005/8/layout/hierarchy6"/>
    <dgm:cxn modelId="{FFAD87C3-0862-42C1-971C-5CD837700F2A}" type="presParOf" srcId="{28D3F229-4ED2-4B92-BEB5-C0B258727AAF}" destId="{26FFA575-ACC9-411F-9EF4-EF33B46DA1FE}" srcOrd="0" destOrd="0" presId="urn:microsoft.com/office/officeart/2005/8/layout/hierarchy6"/>
    <dgm:cxn modelId="{E2772F8A-5415-4D2C-A8CE-D3C1FB49D751}" type="presParOf" srcId="{28D3F229-4ED2-4B92-BEB5-C0B258727AAF}" destId="{5796B545-40B5-4B02-8C28-C250B094198C}" srcOrd="1" destOrd="0" presId="urn:microsoft.com/office/officeart/2005/8/layout/hierarchy6"/>
    <dgm:cxn modelId="{19A87798-DA8E-4881-9C76-AE21F857D929}" type="presParOf" srcId="{5796B545-40B5-4B02-8C28-C250B094198C}" destId="{9468FE37-51A6-440C-BFD3-39DEDCC82577}" srcOrd="0" destOrd="0" presId="urn:microsoft.com/office/officeart/2005/8/layout/hierarchy6"/>
    <dgm:cxn modelId="{1357A2DE-5D87-4ED1-B14D-5811DE995BE5}" type="presParOf" srcId="{5796B545-40B5-4B02-8C28-C250B094198C}" destId="{C891C8F2-E86A-4999-BB3C-9B8F67E4ABB6}" srcOrd="1" destOrd="0" presId="urn:microsoft.com/office/officeart/2005/8/layout/hierarchy6"/>
    <dgm:cxn modelId="{D7566512-BB25-4E10-A148-2AF5213B04CE}" type="presParOf" srcId="{28D3F229-4ED2-4B92-BEB5-C0B258727AAF}" destId="{8F92132A-3355-4BBC-9611-19AF1327F011}" srcOrd="2" destOrd="0" presId="urn:microsoft.com/office/officeart/2005/8/layout/hierarchy6"/>
    <dgm:cxn modelId="{8B5BC077-46B8-4A3B-BD6A-181C2A58625C}" type="presParOf" srcId="{28D3F229-4ED2-4B92-BEB5-C0B258727AAF}" destId="{3F73D227-5F1D-42FC-AE39-2ED1E56B2FDD}" srcOrd="3" destOrd="0" presId="urn:microsoft.com/office/officeart/2005/8/layout/hierarchy6"/>
    <dgm:cxn modelId="{89789EC3-E739-45A9-9A6F-9B2EC04B79CC}" type="presParOf" srcId="{3F73D227-5F1D-42FC-AE39-2ED1E56B2FDD}" destId="{36E38B4C-334A-4558-81CD-2D13D4EB6DA7}" srcOrd="0" destOrd="0" presId="urn:microsoft.com/office/officeart/2005/8/layout/hierarchy6"/>
    <dgm:cxn modelId="{546925EB-D0DC-4278-ADEE-101633AF41DA}" type="presParOf" srcId="{3F73D227-5F1D-42FC-AE39-2ED1E56B2FDD}" destId="{E90C0DEA-1B65-4470-B8B2-D572E460CCE7}" srcOrd="1" destOrd="0" presId="urn:microsoft.com/office/officeart/2005/8/layout/hierarchy6"/>
    <dgm:cxn modelId="{08F12F5D-1CAE-4705-B042-440AAADD4B54}" type="presParOf" srcId="{E6E0F480-E5C4-49B8-AEED-C9AE3E2524C9}" destId="{F5387DE5-D04F-4B01-B6C8-6A02BB21EA02}" srcOrd="2" destOrd="0" presId="urn:microsoft.com/office/officeart/2005/8/layout/hierarchy6"/>
    <dgm:cxn modelId="{F73EBB21-4233-4CC6-B57C-6D65139C7362}" type="presParOf" srcId="{E6E0F480-E5C4-49B8-AEED-C9AE3E2524C9}" destId="{81B400C6-7761-4871-A357-B3F50EAF189A}" srcOrd="3" destOrd="0" presId="urn:microsoft.com/office/officeart/2005/8/layout/hierarchy6"/>
    <dgm:cxn modelId="{E9AF6513-5EB8-4075-93A8-256EFC907828}" type="presParOf" srcId="{81B400C6-7761-4871-A357-B3F50EAF189A}" destId="{E86912C5-0024-45D9-93E2-6C86ACFE4226}" srcOrd="0" destOrd="0" presId="urn:microsoft.com/office/officeart/2005/8/layout/hierarchy6"/>
    <dgm:cxn modelId="{8E46F605-634A-45D4-8562-D9E8673DDF1F}" type="presParOf" srcId="{81B400C6-7761-4871-A357-B3F50EAF189A}" destId="{781095B7-0BA0-49D1-8D0E-8B258808BF2A}" srcOrd="1" destOrd="0" presId="urn:microsoft.com/office/officeart/2005/8/layout/hierarchy6"/>
    <dgm:cxn modelId="{DEC74673-A88A-4B30-B293-D8D8A439FEE5}" type="presParOf" srcId="{781095B7-0BA0-49D1-8D0E-8B258808BF2A}" destId="{4D04D8FF-0D3D-459E-86BF-C9D743D676E6}" srcOrd="0" destOrd="0" presId="urn:microsoft.com/office/officeart/2005/8/layout/hierarchy6"/>
    <dgm:cxn modelId="{E5DDD4E0-E323-4D8D-8CD5-003BAEC8D6C5}" type="presParOf" srcId="{781095B7-0BA0-49D1-8D0E-8B258808BF2A}" destId="{B930EFA5-E85E-4048-B6CE-934988C32226}" srcOrd="1" destOrd="0" presId="urn:microsoft.com/office/officeart/2005/8/layout/hierarchy6"/>
    <dgm:cxn modelId="{32683DE5-0E85-4115-9868-D8C0C7E66FF4}" type="presParOf" srcId="{B930EFA5-E85E-4048-B6CE-934988C32226}" destId="{DE2D3038-44E8-4367-B6E8-C385C3AB9EEE}" srcOrd="0" destOrd="0" presId="urn:microsoft.com/office/officeart/2005/8/layout/hierarchy6"/>
    <dgm:cxn modelId="{21C9C75C-1CE9-4B5A-AD19-5570862717A5}" type="presParOf" srcId="{B930EFA5-E85E-4048-B6CE-934988C32226}" destId="{84DD49B8-76DF-4DE0-87BE-ED49747751CD}" srcOrd="1" destOrd="0" presId="urn:microsoft.com/office/officeart/2005/8/layout/hierarchy6"/>
    <dgm:cxn modelId="{687713F1-28A3-4637-B2B0-AC7D8DC65880}" type="presParOf" srcId="{E6E0F480-E5C4-49B8-AEED-C9AE3E2524C9}" destId="{5C8BD4BF-5A60-4035-B0CA-0E4CCAEC49B9}" srcOrd="4" destOrd="0" presId="urn:microsoft.com/office/officeart/2005/8/layout/hierarchy6"/>
    <dgm:cxn modelId="{A92F181E-725F-4E24-9B5D-5F7640A46BAD}" type="presParOf" srcId="{E6E0F480-E5C4-49B8-AEED-C9AE3E2524C9}" destId="{5365C012-91FD-4133-80FB-F060C7A1B26D}" srcOrd="5" destOrd="0" presId="urn:microsoft.com/office/officeart/2005/8/layout/hierarchy6"/>
    <dgm:cxn modelId="{5C6128D1-0B77-4CBA-B76A-4DFF519F1E7B}" type="presParOf" srcId="{5365C012-91FD-4133-80FB-F060C7A1B26D}" destId="{FF25B0CE-F924-42E6-A314-4901D3F2DE51}" srcOrd="0" destOrd="0" presId="urn:microsoft.com/office/officeart/2005/8/layout/hierarchy6"/>
    <dgm:cxn modelId="{BB1EB588-E174-41D8-A84A-30469789ADAA}" type="presParOf" srcId="{5365C012-91FD-4133-80FB-F060C7A1B26D}" destId="{D03EC1F4-0772-41AA-A866-56FFCC78FDC4}" srcOrd="1" destOrd="0" presId="urn:microsoft.com/office/officeart/2005/8/layout/hierarchy6"/>
    <dgm:cxn modelId="{F42D96C4-AD67-4C6D-9BEF-17545AE9689F}" type="presParOf" srcId="{D03EC1F4-0772-41AA-A866-56FFCC78FDC4}" destId="{E5DEFFD3-856B-4EE2-945F-F07103F333A5}" srcOrd="0" destOrd="0" presId="urn:microsoft.com/office/officeart/2005/8/layout/hierarchy6"/>
    <dgm:cxn modelId="{C21F60D1-AD04-4453-94A3-930BCDBC137D}" type="presParOf" srcId="{D03EC1F4-0772-41AA-A866-56FFCC78FDC4}" destId="{D409520C-7406-4755-A9AB-553E8003B74C}" srcOrd="1" destOrd="0" presId="urn:microsoft.com/office/officeart/2005/8/layout/hierarchy6"/>
    <dgm:cxn modelId="{C1FA8DCE-B6A7-4EDC-B152-1D6164F536B1}" type="presParOf" srcId="{D409520C-7406-4755-A9AB-553E8003B74C}" destId="{E8F32707-C723-42F4-834E-4D269B718A56}" srcOrd="0" destOrd="0" presId="urn:microsoft.com/office/officeart/2005/8/layout/hierarchy6"/>
    <dgm:cxn modelId="{BC219B27-F20F-43DC-A116-B0EBBFF09E46}" type="presParOf" srcId="{D409520C-7406-4755-A9AB-553E8003B74C}" destId="{23C27CA0-49EF-46C0-B8EF-D4F923D6A41D}" srcOrd="1" destOrd="0" presId="urn:microsoft.com/office/officeart/2005/8/layout/hierarchy6"/>
    <dgm:cxn modelId="{85F33BC0-BB7C-415F-AC6F-F719B99367B7}" type="presParOf" srcId="{894A7D05-7BB0-4BF1-B863-A2D44327AF16}" destId="{E6539194-A2B4-4869-A5CE-3CD28F586C52}" srcOrd="1" destOrd="0" presId="urn:microsoft.com/office/officeart/2005/8/layout/hierarchy6"/>
    <dgm:cxn modelId="{D12C86BA-8302-4D50-AA55-7D6CA2F1A36E}" type="presParOf" srcId="{E6539194-A2B4-4869-A5CE-3CD28F586C52}" destId="{D541CF40-B82A-439E-BBC3-2356F86DE81B}" srcOrd="0" destOrd="0" presId="urn:microsoft.com/office/officeart/2005/8/layout/hierarchy6"/>
    <dgm:cxn modelId="{C41472AA-E848-4834-BB2F-D9B1B9228F47}" type="presParOf" srcId="{D541CF40-B82A-439E-BBC3-2356F86DE81B}" destId="{89E0064D-C6B8-41D4-96B0-45FBCAC78D5B}" srcOrd="0" destOrd="0" presId="urn:microsoft.com/office/officeart/2005/8/layout/hierarchy6"/>
    <dgm:cxn modelId="{3D9F97ED-1B9B-411C-A55A-13AEADE44EBF}" type="presParOf" srcId="{D541CF40-B82A-439E-BBC3-2356F86DE81B}" destId="{98E2F1A2-A263-4D69-9C40-EE8310321876}" srcOrd="1" destOrd="0" presId="urn:microsoft.com/office/officeart/2005/8/layout/hierarchy6"/>
    <dgm:cxn modelId="{151501FD-C3CF-4059-B31E-2E04185327ED}" type="presParOf" srcId="{E6539194-A2B4-4869-A5CE-3CD28F586C52}" destId="{F3D4870D-CE4F-4DD1-942E-5C03678C6ACD}" srcOrd="1" destOrd="0" presId="urn:microsoft.com/office/officeart/2005/8/layout/hierarchy6"/>
    <dgm:cxn modelId="{DB315E84-B784-4403-88CA-38E9CF8C0A08}" type="presParOf" srcId="{F3D4870D-CE4F-4DD1-942E-5C03678C6ACD}" destId="{9A20A1AD-A5E8-4362-BC16-769D67314BBC}" srcOrd="0" destOrd="0" presId="urn:microsoft.com/office/officeart/2005/8/layout/hierarchy6"/>
    <dgm:cxn modelId="{4BB839F3-9259-4CC4-8933-9115BA4F9019}" type="presParOf" srcId="{E6539194-A2B4-4869-A5CE-3CD28F586C52}" destId="{BDB6F082-D0A2-4E13-8EC1-859D9212164E}" srcOrd="2" destOrd="0" presId="urn:microsoft.com/office/officeart/2005/8/layout/hierarchy6"/>
    <dgm:cxn modelId="{5E51F42E-1647-4003-83AB-2E1DAD0356F5}" type="presParOf" srcId="{BDB6F082-D0A2-4E13-8EC1-859D9212164E}" destId="{35F2D64F-CB73-4E55-A479-4C0358CC197A}" srcOrd="0" destOrd="0" presId="urn:microsoft.com/office/officeart/2005/8/layout/hierarchy6"/>
    <dgm:cxn modelId="{097B2F06-997A-49C8-9296-32168608E847}" type="presParOf" srcId="{BDB6F082-D0A2-4E13-8EC1-859D9212164E}" destId="{B816367F-2FA1-48F2-BF58-D02BFFD571F0}" srcOrd="1" destOrd="0" presId="urn:microsoft.com/office/officeart/2005/8/layout/hierarchy6"/>
    <dgm:cxn modelId="{C6BA9FFB-BAAB-4A32-AD9D-30B02EB543C4}" type="presParOf" srcId="{E6539194-A2B4-4869-A5CE-3CD28F586C52}" destId="{912CFE39-74BD-46DF-84D0-1A24A0DC50F3}" srcOrd="3" destOrd="0" presId="urn:microsoft.com/office/officeart/2005/8/layout/hierarchy6"/>
    <dgm:cxn modelId="{18F2D5DB-1D2E-4A8A-A6B0-DF39A218CB63}" type="presParOf" srcId="{912CFE39-74BD-46DF-84D0-1A24A0DC50F3}" destId="{07E143DB-3DA3-428F-9EB3-559573CFB079}" srcOrd="0" destOrd="0" presId="urn:microsoft.com/office/officeart/2005/8/layout/hierarchy6"/>
    <dgm:cxn modelId="{DD4DC92F-C1FF-47A2-AC70-04CB9DEB4CCA}" type="presParOf" srcId="{E6539194-A2B4-4869-A5CE-3CD28F586C52}" destId="{36923DD9-ABF6-43D5-8C50-4D0281DF9DFE}" srcOrd="4" destOrd="0" presId="urn:microsoft.com/office/officeart/2005/8/layout/hierarchy6"/>
    <dgm:cxn modelId="{B77CD962-95F3-4EC4-A520-1E0800CD1F1B}" type="presParOf" srcId="{36923DD9-ABF6-43D5-8C50-4D0281DF9DFE}" destId="{0831A819-59A5-4099-810B-D8DB465E0065}" srcOrd="0" destOrd="0" presId="urn:microsoft.com/office/officeart/2005/8/layout/hierarchy6"/>
    <dgm:cxn modelId="{57420ED4-5A19-4698-8D71-3D465EACB9C4}" type="presParOf" srcId="{36923DD9-ABF6-43D5-8C50-4D0281DF9DFE}" destId="{E0C1D07E-D327-457E-96C7-CDA83F080F47}" srcOrd="1" destOrd="0" presId="urn:microsoft.com/office/officeart/2005/8/layout/hierarchy6"/>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7D1B8F7-C422-45F9-A379-DB8F8708AE30}" type="doc">
      <dgm:prSet loTypeId="urn:microsoft.com/office/officeart/2005/8/layout/target2" loCatId="relationship" qsTypeId="urn:microsoft.com/office/officeart/2005/8/quickstyle/simple1" qsCatId="simple" csTypeId="urn:microsoft.com/office/officeart/2005/8/colors/accent1_2" csCatId="accent1" phldr="1"/>
      <dgm:spPr/>
      <dgm:t>
        <a:bodyPr/>
        <a:lstStyle/>
        <a:p>
          <a:endParaRPr lang="en-US"/>
        </a:p>
      </dgm:t>
    </dgm:pt>
    <dgm:pt modelId="{2FFCD8DA-1E53-43CE-B4F6-4231650E2916}">
      <dgm:prSet phldrT="[Text]"/>
      <dgm:spPr/>
      <dgm:t>
        <a:bodyPr/>
        <a:lstStyle/>
        <a:p>
          <a:r>
            <a:rPr lang="en-US"/>
            <a:t>Attribute</a:t>
          </a:r>
        </a:p>
      </dgm:t>
    </dgm:pt>
    <dgm:pt modelId="{32A4AC8E-70CF-484A-A766-C6939558EA84}" type="parTrans" cxnId="{EC543014-65EC-40B2-AF70-0DE81E24C60E}">
      <dgm:prSet/>
      <dgm:spPr/>
      <dgm:t>
        <a:bodyPr/>
        <a:lstStyle/>
        <a:p>
          <a:endParaRPr lang="en-US"/>
        </a:p>
      </dgm:t>
    </dgm:pt>
    <dgm:pt modelId="{D80E913A-8765-480D-B5BA-74216A35680F}" type="sibTrans" cxnId="{EC543014-65EC-40B2-AF70-0DE81E24C60E}">
      <dgm:prSet/>
      <dgm:spPr/>
      <dgm:t>
        <a:bodyPr/>
        <a:lstStyle/>
        <a:p>
          <a:endParaRPr lang="en-US"/>
        </a:p>
      </dgm:t>
    </dgm:pt>
    <dgm:pt modelId="{273C12BB-A096-4F7E-8DE0-E1D648081972}">
      <dgm:prSet phldrT="[Text]"/>
      <dgm:spPr/>
      <dgm:t>
        <a:bodyPr/>
        <a:lstStyle/>
        <a:p>
          <a:r>
            <a:rPr lang="en-US"/>
            <a:t>AttributeValue</a:t>
          </a:r>
        </a:p>
      </dgm:t>
    </dgm:pt>
    <dgm:pt modelId="{040DB6D4-541C-428B-85C6-4476B08E5B47}" type="parTrans" cxnId="{DDF8D7A5-658C-4707-8171-B17D6F5AF74E}">
      <dgm:prSet/>
      <dgm:spPr/>
      <dgm:t>
        <a:bodyPr/>
        <a:lstStyle/>
        <a:p>
          <a:endParaRPr lang="en-US"/>
        </a:p>
      </dgm:t>
    </dgm:pt>
    <dgm:pt modelId="{38CF6C11-E1C5-4779-B884-DD2C809C6D08}" type="sibTrans" cxnId="{DDF8D7A5-658C-4707-8171-B17D6F5AF74E}">
      <dgm:prSet/>
      <dgm:spPr/>
      <dgm:t>
        <a:bodyPr/>
        <a:lstStyle/>
        <a:p>
          <a:endParaRPr lang="en-US"/>
        </a:p>
      </dgm:t>
    </dgm:pt>
    <dgm:pt modelId="{271907C1-8BBA-4082-ABE4-FF3D21F95852}">
      <dgm:prSet/>
      <dgm:spPr/>
      <dgm:t>
        <a:bodyPr/>
        <a:lstStyle/>
        <a:p>
          <a:r>
            <a:rPr lang="en-US"/>
            <a:t>Value</a:t>
          </a:r>
        </a:p>
        <a:p>
          <a:r>
            <a:rPr lang="en-US"/>
            <a:t>EntityID </a:t>
          </a:r>
          <a:r>
            <a:rPr lang="en-US">
              <a:solidFill>
                <a:schemeClr val="bg1">
                  <a:lumMod val="50000"/>
                </a:schemeClr>
              </a:solidFill>
            </a:rPr>
            <a:t>(reference to an </a:t>
          </a:r>
          <a:r>
            <a:rPr lang="en-US" i="1">
              <a:solidFill>
                <a:schemeClr val="bg1">
                  <a:lumMod val="50000"/>
                </a:schemeClr>
              </a:solidFill>
            </a:rPr>
            <a:t>instance</a:t>
          </a:r>
          <a:r>
            <a:rPr lang="en-US">
              <a:solidFill>
                <a:schemeClr val="bg1">
                  <a:lumMod val="50000"/>
                </a:schemeClr>
              </a:solidFill>
            </a:rPr>
            <a:t> of a particular entity type)</a:t>
          </a:r>
        </a:p>
        <a:p>
          <a:r>
            <a:rPr lang="en-US"/>
            <a:t>AttributeID</a:t>
          </a:r>
        </a:p>
      </dgm:t>
    </dgm:pt>
    <dgm:pt modelId="{555CBDB1-30D3-4EB9-B819-763B19B9277F}" type="parTrans" cxnId="{9BD3C19A-A148-4BD9-872A-4D477C55897C}">
      <dgm:prSet/>
      <dgm:spPr/>
      <dgm:t>
        <a:bodyPr/>
        <a:lstStyle/>
        <a:p>
          <a:endParaRPr lang="en-US"/>
        </a:p>
      </dgm:t>
    </dgm:pt>
    <dgm:pt modelId="{CACE396F-8626-4D81-BABE-998B281FEF4B}" type="sibTrans" cxnId="{9BD3C19A-A148-4BD9-872A-4D477C55897C}">
      <dgm:prSet/>
      <dgm:spPr/>
      <dgm:t>
        <a:bodyPr/>
        <a:lstStyle/>
        <a:p>
          <a:endParaRPr lang="en-US"/>
        </a:p>
      </dgm:t>
    </dgm:pt>
    <dgm:pt modelId="{E4A14F28-2C30-4D78-9EBF-622DED704043}">
      <dgm:prSet/>
      <dgm:spPr/>
      <dgm:t>
        <a:bodyPr/>
        <a:lstStyle/>
        <a:p>
          <a:r>
            <a:rPr lang="en-US"/>
            <a:t>Name</a:t>
          </a:r>
        </a:p>
        <a:p>
          <a:r>
            <a:rPr lang="en-US"/>
            <a:t>FieldType</a:t>
          </a:r>
        </a:p>
        <a:p>
          <a:r>
            <a:rPr lang="en-US"/>
            <a:t>Category</a:t>
          </a:r>
        </a:p>
        <a:p>
          <a:r>
            <a:rPr lang="en-US"/>
            <a:t>Default Value </a:t>
          </a:r>
        </a:p>
        <a:p>
          <a:r>
            <a:rPr lang="en-US">
              <a:solidFill>
                <a:schemeClr val="bg1">
                  <a:lumMod val="50000"/>
                </a:schemeClr>
              </a:solidFill>
            </a:rPr>
            <a:t>Entity</a:t>
          </a:r>
        </a:p>
        <a:p>
          <a:r>
            <a:rPr lang="en-US">
              <a:solidFill>
                <a:schemeClr val="bg1">
                  <a:lumMod val="50000"/>
                </a:schemeClr>
              </a:solidFill>
            </a:rPr>
            <a:t>EntityQualifierValue</a:t>
          </a:r>
        </a:p>
        <a:p>
          <a:r>
            <a:rPr lang="en-US">
              <a:solidFill>
                <a:schemeClr val="bg1">
                  <a:lumMod val="50000"/>
                </a:schemeClr>
              </a:solidFill>
            </a:rPr>
            <a:t>EntityQualifierColumn</a:t>
          </a:r>
        </a:p>
      </dgm:t>
    </dgm:pt>
    <dgm:pt modelId="{069D2F0A-C342-4EA6-87AD-3B607BBBFEF5}" type="parTrans" cxnId="{8B68BFE4-8E4A-4322-A69E-20F3FD5ED313}">
      <dgm:prSet/>
      <dgm:spPr/>
      <dgm:t>
        <a:bodyPr/>
        <a:lstStyle/>
        <a:p>
          <a:endParaRPr lang="en-US"/>
        </a:p>
      </dgm:t>
    </dgm:pt>
    <dgm:pt modelId="{823DD9F2-C8D2-482D-A8AE-8F3CE83C5ACC}" type="sibTrans" cxnId="{8B68BFE4-8E4A-4322-A69E-20F3FD5ED313}">
      <dgm:prSet/>
      <dgm:spPr/>
      <dgm:t>
        <a:bodyPr/>
        <a:lstStyle/>
        <a:p>
          <a:endParaRPr lang="en-US"/>
        </a:p>
      </dgm:t>
    </dgm:pt>
    <dgm:pt modelId="{01977D67-13B1-484A-8F61-9E1667CEBE8E}">
      <dgm:prSet/>
      <dgm:spPr/>
      <dgm:t>
        <a:bodyPr/>
        <a:lstStyle/>
        <a:p>
          <a:r>
            <a:rPr lang="en-US"/>
            <a:t>Entity (</a:t>
          </a:r>
          <a:r>
            <a:rPr lang="en-US" i="1"/>
            <a:t>type</a:t>
          </a:r>
          <a:r>
            <a:rPr lang="en-US"/>
            <a:t>)</a:t>
          </a:r>
        </a:p>
      </dgm:t>
    </dgm:pt>
    <dgm:pt modelId="{A98D9E9A-194D-47A1-940C-1CA05044195C}" type="sibTrans" cxnId="{BBCF2A29-B74C-4F69-AC23-DF58413194F9}">
      <dgm:prSet/>
      <dgm:spPr/>
      <dgm:t>
        <a:bodyPr/>
        <a:lstStyle/>
        <a:p>
          <a:endParaRPr lang="en-US"/>
        </a:p>
      </dgm:t>
    </dgm:pt>
    <dgm:pt modelId="{C544441B-5E76-4D09-BEC9-3667C049CE49}" type="parTrans" cxnId="{BBCF2A29-B74C-4F69-AC23-DF58413194F9}">
      <dgm:prSet/>
      <dgm:spPr/>
      <dgm:t>
        <a:bodyPr/>
        <a:lstStyle/>
        <a:p>
          <a:endParaRPr lang="en-US"/>
        </a:p>
      </dgm:t>
    </dgm:pt>
    <dgm:pt modelId="{A5716B0D-274C-4E1C-9F94-173ECABD5DB7}" type="pres">
      <dgm:prSet presAssocID="{D7D1B8F7-C422-45F9-A379-DB8F8708AE30}" presName="Name0" presStyleCnt="0">
        <dgm:presLayoutVars>
          <dgm:chMax val="3"/>
          <dgm:chPref val="1"/>
          <dgm:dir/>
          <dgm:animLvl val="lvl"/>
          <dgm:resizeHandles/>
        </dgm:presLayoutVars>
      </dgm:prSet>
      <dgm:spPr/>
      <dgm:t>
        <a:bodyPr/>
        <a:lstStyle/>
        <a:p>
          <a:endParaRPr lang="en-US"/>
        </a:p>
      </dgm:t>
    </dgm:pt>
    <dgm:pt modelId="{926BA1AF-D18A-4E45-AF7A-8838C8C5CEA0}" type="pres">
      <dgm:prSet presAssocID="{D7D1B8F7-C422-45F9-A379-DB8F8708AE30}" presName="outerBox" presStyleCnt="0"/>
      <dgm:spPr/>
    </dgm:pt>
    <dgm:pt modelId="{1B9072D3-A06E-42E7-9A8A-CBFE6D576CEF}" type="pres">
      <dgm:prSet presAssocID="{D7D1B8F7-C422-45F9-A379-DB8F8708AE30}" presName="outerBoxParent" presStyleLbl="node1" presStyleIdx="0" presStyleCnt="3"/>
      <dgm:spPr/>
      <dgm:t>
        <a:bodyPr/>
        <a:lstStyle/>
        <a:p>
          <a:endParaRPr lang="en-US"/>
        </a:p>
      </dgm:t>
    </dgm:pt>
    <dgm:pt modelId="{51E2BD34-424F-46CD-BD40-F68C7D381168}" type="pres">
      <dgm:prSet presAssocID="{D7D1B8F7-C422-45F9-A379-DB8F8708AE30}" presName="outerBoxChildren" presStyleCnt="0"/>
      <dgm:spPr/>
    </dgm:pt>
    <dgm:pt modelId="{C7EDE6CB-E5C6-46B2-8ED0-9BBC619EFCF3}" type="pres">
      <dgm:prSet presAssocID="{D7D1B8F7-C422-45F9-A379-DB8F8708AE30}" presName="middleBox" presStyleCnt="0"/>
      <dgm:spPr/>
    </dgm:pt>
    <dgm:pt modelId="{72A9990A-101E-44C2-8989-B11FC4C33BEB}" type="pres">
      <dgm:prSet presAssocID="{D7D1B8F7-C422-45F9-A379-DB8F8708AE30}" presName="middleBoxParent" presStyleLbl="node1" presStyleIdx="1" presStyleCnt="3"/>
      <dgm:spPr/>
      <dgm:t>
        <a:bodyPr/>
        <a:lstStyle/>
        <a:p>
          <a:endParaRPr lang="en-US"/>
        </a:p>
      </dgm:t>
    </dgm:pt>
    <dgm:pt modelId="{2D798345-04A0-4D05-BA35-520D419EC104}" type="pres">
      <dgm:prSet presAssocID="{D7D1B8F7-C422-45F9-A379-DB8F8708AE30}" presName="middleBoxChildren" presStyleCnt="0"/>
      <dgm:spPr/>
    </dgm:pt>
    <dgm:pt modelId="{D0FBCB63-7E07-4CDF-9C63-2F2BD3BB71A8}" type="pres">
      <dgm:prSet presAssocID="{E4A14F28-2C30-4D78-9EBF-622DED704043}" presName="mChild" presStyleLbl="fgAcc1" presStyleIdx="0" presStyleCnt="2">
        <dgm:presLayoutVars>
          <dgm:bulletEnabled val="1"/>
        </dgm:presLayoutVars>
      </dgm:prSet>
      <dgm:spPr/>
      <dgm:t>
        <a:bodyPr/>
        <a:lstStyle/>
        <a:p>
          <a:endParaRPr lang="en-US"/>
        </a:p>
      </dgm:t>
    </dgm:pt>
    <dgm:pt modelId="{B60C0149-7027-48C7-B07C-0F128B492B25}" type="pres">
      <dgm:prSet presAssocID="{D7D1B8F7-C422-45F9-A379-DB8F8708AE30}" presName="centerBox" presStyleCnt="0"/>
      <dgm:spPr/>
    </dgm:pt>
    <dgm:pt modelId="{5D8E3045-56E0-4825-832F-0F77ED9BA279}" type="pres">
      <dgm:prSet presAssocID="{D7D1B8F7-C422-45F9-A379-DB8F8708AE30}" presName="centerBoxParent" presStyleLbl="node1" presStyleIdx="2" presStyleCnt="3"/>
      <dgm:spPr/>
      <dgm:t>
        <a:bodyPr/>
        <a:lstStyle/>
        <a:p>
          <a:endParaRPr lang="en-US"/>
        </a:p>
      </dgm:t>
    </dgm:pt>
    <dgm:pt modelId="{FA81FF4A-BD6B-47F3-A08F-1F4A9CC81660}" type="pres">
      <dgm:prSet presAssocID="{D7D1B8F7-C422-45F9-A379-DB8F8708AE30}" presName="centerBoxChildren" presStyleCnt="0"/>
      <dgm:spPr/>
    </dgm:pt>
    <dgm:pt modelId="{771F2D52-7924-411D-BAEB-ACC7EC87F3F8}" type="pres">
      <dgm:prSet presAssocID="{271907C1-8BBA-4082-ABE4-FF3D21F95852}" presName="cChild" presStyleLbl="fgAcc1" presStyleIdx="1" presStyleCnt="2">
        <dgm:presLayoutVars>
          <dgm:bulletEnabled val="1"/>
        </dgm:presLayoutVars>
      </dgm:prSet>
      <dgm:spPr/>
      <dgm:t>
        <a:bodyPr/>
        <a:lstStyle/>
        <a:p>
          <a:endParaRPr lang="en-US"/>
        </a:p>
      </dgm:t>
    </dgm:pt>
  </dgm:ptLst>
  <dgm:cxnLst>
    <dgm:cxn modelId="{1A070EF7-CD0B-4391-9ADB-24D748523115}" type="presOf" srcId="{273C12BB-A096-4F7E-8DE0-E1D648081972}" destId="{5D8E3045-56E0-4825-832F-0F77ED9BA279}" srcOrd="0" destOrd="0" presId="urn:microsoft.com/office/officeart/2005/8/layout/target2"/>
    <dgm:cxn modelId="{2466857D-AA22-4BB3-811F-8FCD79CA914A}" type="presOf" srcId="{D7D1B8F7-C422-45F9-A379-DB8F8708AE30}" destId="{A5716B0D-274C-4E1C-9F94-173ECABD5DB7}" srcOrd="0" destOrd="0" presId="urn:microsoft.com/office/officeart/2005/8/layout/target2"/>
    <dgm:cxn modelId="{058B9347-33A4-4608-B880-3AF02C5F02E3}" type="presOf" srcId="{2FFCD8DA-1E53-43CE-B4F6-4231650E2916}" destId="{72A9990A-101E-44C2-8989-B11FC4C33BEB}" srcOrd="0" destOrd="0" presId="urn:microsoft.com/office/officeart/2005/8/layout/target2"/>
    <dgm:cxn modelId="{4A44581B-4922-4FBF-B39E-CE4F2573E0A6}" type="presOf" srcId="{E4A14F28-2C30-4D78-9EBF-622DED704043}" destId="{D0FBCB63-7E07-4CDF-9C63-2F2BD3BB71A8}" srcOrd="0" destOrd="0" presId="urn:microsoft.com/office/officeart/2005/8/layout/target2"/>
    <dgm:cxn modelId="{8B68BFE4-8E4A-4322-A69E-20F3FD5ED313}" srcId="{2FFCD8DA-1E53-43CE-B4F6-4231650E2916}" destId="{E4A14F28-2C30-4D78-9EBF-622DED704043}" srcOrd="0" destOrd="0" parTransId="{069D2F0A-C342-4EA6-87AD-3B607BBBFEF5}" sibTransId="{823DD9F2-C8D2-482D-A8AE-8F3CE83C5ACC}"/>
    <dgm:cxn modelId="{E129B506-4701-41C6-BC78-416D064C19AA}" type="presOf" srcId="{271907C1-8BBA-4082-ABE4-FF3D21F95852}" destId="{771F2D52-7924-411D-BAEB-ACC7EC87F3F8}" srcOrd="0" destOrd="0" presId="urn:microsoft.com/office/officeart/2005/8/layout/target2"/>
    <dgm:cxn modelId="{89C5A1AE-C13C-4636-950E-C4F65FBA1BDF}" type="presOf" srcId="{01977D67-13B1-484A-8F61-9E1667CEBE8E}" destId="{1B9072D3-A06E-42E7-9A8A-CBFE6D576CEF}" srcOrd="0" destOrd="0" presId="urn:microsoft.com/office/officeart/2005/8/layout/target2"/>
    <dgm:cxn modelId="{EC543014-65EC-40B2-AF70-0DE81E24C60E}" srcId="{D7D1B8F7-C422-45F9-A379-DB8F8708AE30}" destId="{2FFCD8DA-1E53-43CE-B4F6-4231650E2916}" srcOrd="1" destOrd="0" parTransId="{32A4AC8E-70CF-484A-A766-C6939558EA84}" sibTransId="{D80E913A-8765-480D-B5BA-74216A35680F}"/>
    <dgm:cxn modelId="{BBCF2A29-B74C-4F69-AC23-DF58413194F9}" srcId="{D7D1B8F7-C422-45F9-A379-DB8F8708AE30}" destId="{01977D67-13B1-484A-8F61-9E1667CEBE8E}" srcOrd="0" destOrd="0" parTransId="{C544441B-5E76-4D09-BEC9-3667C049CE49}" sibTransId="{A98D9E9A-194D-47A1-940C-1CA05044195C}"/>
    <dgm:cxn modelId="{9BD3C19A-A148-4BD9-872A-4D477C55897C}" srcId="{273C12BB-A096-4F7E-8DE0-E1D648081972}" destId="{271907C1-8BBA-4082-ABE4-FF3D21F95852}" srcOrd="0" destOrd="0" parTransId="{555CBDB1-30D3-4EB9-B819-763B19B9277F}" sibTransId="{CACE396F-8626-4D81-BABE-998B281FEF4B}"/>
    <dgm:cxn modelId="{DDF8D7A5-658C-4707-8171-B17D6F5AF74E}" srcId="{D7D1B8F7-C422-45F9-A379-DB8F8708AE30}" destId="{273C12BB-A096-4F7E-8DE0-E1D648081972}" srcOrd="2" destOrd="0" parTransId="{040DB6D4-541C-428B-85C6-4476B08E5B47}" sibTransId="{38CF6C11-E1C5-4779-B884-DD2C809C6D08}"/>
    <dgm:cxn modelId="{0D24F6DE-9818-4C8B-99F6-A7266917DBA2}" type="presParOf" srcId="{A5716B0D-274C-4E1C-9F94-173ECABD5DB7}" destId="{926BA1AF-D18A-4E45-AF7A-8838C8C5CEA0}" srcOrd="0" destOrd="0" presId="urn:microsoft.com/office/officeart/2005/8/layout/target2"/>
    <dgm:cxn modelId="{BB625C20-28B8-43B7-BABE-758315671541}" type="presParOf" srcId="{926BA1AF-D18A-4E45-AF7A-8838C8C5CEA0}" destId="{1B9072D3-A06E-42E7-9A8A-CBFE6D576CEF}" srcOrd="0" destOrd="0" presId="urn:microsoft.com/office/officeart/2005/8/layout/target2"/>
    <dgm:cxn modelId="{B0AF08EC-20EF-4A76-A3E9-416514F4FAED}" type="presParOf" srcId="{926BA1AF-D18A-4E45-AF7A-8838C8C5CEA0}" destId="{51E2BD34-424F-46CD-BD40-F68C7D381168}" srcOrd="1" destOrd="0" presId="urn:microsoft.com/office/officeart/2005/8/layout/target2"/>
    <dgm:cxn modelId="{DF1773A4-723F-4501-A872-2A1AC532A34F}" type="presParOf" srcId="{A5716B0D-274C-4E1C-9F94-173ECABD5DB7}" destId="{C7EDE6CB-E5C6-46B2-8ED0-9BBC619EFCF3}" srcOrd="1" destOrd="0" presId="urn:microsoft.com/office/officeart/2005/8/layout/target2"/>
    <dgm:cxn modelId="{D84B89B3-F340-469B-AD12-C8FC224171A1}" type="presParOf" srcId="{C7EDE6CB-E5C6-46B2-8ED0-9BBC619EFCF3}" destId="{72A9990A-101E-44C2-8989-B11FC4C33BEB}" srcOrd="0" destOrd="0" presId="urn:microsoft.com/office/officeart/2005/8/layout/target2"/>
    <dgm:cxn modelId="{D50D119A-DF91-44EC-9FE3-B59A1E3A34DA}" type="presParOf" srcId="{C7EDE6CB-E5C6-46B2-8ED0-9BBC619EFCF3}" destId="{2D798345-04A0-4D05-BA35-520D419EC104}" srcOrd="1" destOrd="0" presId="urn:microsoft.com/office/officeart/2005/8/layout/target2"/>
    <dgm:cxn modelId="{1FFBA4BD-3140-443C-B2F7-57111C503FAF}" type="presParOf" srcId="{2D798345-04A0-4D05-BA35-520D419EC104}" destId="{D0FBCB63-7E07-4CDF-9C63-2F2BD3BB71A8}" srcOrd="0" destOrd="0" presId="urn:microsoft.com/office/officeart/2005/8/layout/target2"/>
    <dgm:cxn modelId="{B15A78E6-378E-4198-A2C2-5AD708B2E997}" type="presParOf" srcId="{A5716B0D-274C-4E1C-9F94-173ECABD5DB7}" destId="{B60C0149-7027-48C7-B07C-0F128B492B25}" srcOrd="2" destOrd="0" presId="urn:microsoft.com/office/officeart/2005/8/layout/target2"/>
    <dgm:cxn modelId="{659B5310-99E8-477F-835B-C7D07AA79EF3}" type="presParOf" srcId="{B60C0149-7027-48C7-B07C-0F128B492B25}" destId="{5D8E3045-56E0-4825-832F-0F77ED9BA279}" srcOrd="0" destOrd="0" presId="urn:microsoft.com/office/officeart/2005/8/layout/target2"/>
    <dgm:cxn modelId="{ECA47B4E-80EE-4C0E-900E-B166B8E4B3B3}" type="presParOf" srcId="{B60C0149-7027-48C7-B07C-0F128B492B25}" destId="{FA81FF4A-BD6B-47F3-A08F-1F4A9CC81660}" srcOrd="1" destOrd="0" presId="urn:microsoft.com/office/officeart/2005/8/layout/target2"/>
    <dgm:cxn modelId="{957722ED-F0D4-47AD-84C9-E3E123E62A8B}" type="presParOf" srcId="{FA81FF4A-BD6B-47F3-A08F-1F4A9CC81660}" destId="{771F2D52-7924-411D-BAEB-ACC7EC87F3F8}" srcOrd="0" destOrd="0" presId="urn:microsoft.com/office/officeart/2005/8/layout/target2"/>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7D1B8F7-C422-45F9-A379-DB8F8708AE30}" type="doc">
      <dgm:prSet loTypeId="urn:microsoft.com/office/officeart/2005/8/layout/target2" loCatId="relationship" qsTypeId="urn:microsoft.com/office/officeart/2005/8/quickstyle/simple1" qsCatId="simple" csTypeId="urn:microsoft.com/office/officeart/2005/8/colors/accent1_2" csCatId="accent1" phldr="1"/>
      <dgm:spPr/>
      <dgm:t>
        <a:bodyPr/>
        <a:lstStyle/>
        <a:p>
          <a:endParaRPr lang="en-US"/>
        </a:p>
      </dgm:t>
    </dgm:pt>
    <dgm:pt modelId="{2FFCD8DA-1E53-43CE-B4F6-4231650E2916}">
      <dgm:prSet phldrT="[Text]"/>
      <dgm:spPr/>
      <dgm:t>
        <a:bodyPr/>
        <a:lstStyle/>
        <a:p>
          <a:r>
            <a:rPr lang="en-US"/>
            <a:t>AttributeValue</a:t>
          </a:r>
        </a:p>
      </dgm:t>
    </dgm:pt>
    <dgm:pt modelId="{32A4AC8E-70CF-484A-A766-C6939558EA84}" type="parTrans" cxnId="{EC543014-65EC-40B2-AF70-0DE81E24C60E}">
      <dgm:prSet/>
      <dgm:spPr/>
      <dgm:t>
        <a:bodyPr/>
        <a:lstStyle/>
        <a:p>
          <a:endParaRPr lang="en-US"/>
        </a:p>
      </dgm:t>
    </dgm:pt>
    <dgm:pt modelId="{D80E913A-8765-480D-B5BA-74216A35680F}" type="sibTrans" cxnId="{EC543014-65EC-40B2-AF70-0DE81E24C60E}">
      <dgm:prSet/>
      <dgm:spPr/>
      <dgm:t>
        <a:bodyPr/>
        <a:lstStyle/>
        <a:p>
          <a:endParaRPr lang="en-US"/>
        </a:p>
      </dgm:t>
    </dgm:pt>
    <dgm:pt modelId="{273C12BB-A096-4F7E-8DE0-E1D648081972}">
      <dgm:prSet phldrT="[Text]"/>
      <dgm:spPr/>
      <dgm:t>
        <a:bodyPr/>
        <a:lstStyle/>
        <a:p>
          <a:r>
            <a:rPr lang="en-US"/>
            <a:t>Attribute</a:t>
          </a:r>
        </a:p>
      </dgm:t>
    </dgm:pt>
    <dgm:pt modelId="{040DB6D4-541C-428B-85C6-4476B08E5B47}" type="parTrans" cxnId="{DDF8D7A5-658C-4707-8171-B17D6F5AF74E}">
      <dgm:prSet/>
      <dgm:spPr/>
      <dgm:t>
        <a:bodyPr/>
        <a:lstStyle/>
        <a:p>
          <a:endParaRPr lang="en-US"/>
        </a:p>
      </dgm:t>
    </dgm:pt>
    <dgm:pt modelId="{38CF6C11-E1C5-4779-B884-DD2C809C6D08}" type="sibTrans" cxnId="{DDF8D7A5-658C-4707-8171-B17D6F5AF74E}">
      <dgm:prSet/>
      <dgm:spPr/>
      <dgm:t>
        <a:bodyPr/>
        <a:lstStyle/>
        <a:p>
          <a:endParaRPr lang="en-US"/>
        </a:p>
      </dgm:t>
    </dgm:pt>
    <dgm:pt modelId="{26862DC6-2786-4C0B-AED5-0A003B2DEADD}">
      <dgm:prSet phldrT="[Text]"/>
      <dgm:spPr/>
      <dgm:t>
        <a:bodyPr/>
        <a:lstStyle/>
        <a:p>
          <a:endParaRPr lang="en-US"/>
        </a:p>
      </dgm:t>
    </dgm:pt>
    <dgm:pt modelId="{0C4D16D4-731E-4B94-8DE6-49F235C64FD9}" type="parTrans" cxnId="{A451138C-4067-4594-A920-7C03DA35CABB}">
      <dgm:prSet/>
      <dgm:spPr/>
      <dgm:t>
        <a:bodyPr/>
        <a:lstStyle/>
        <a:p>
          <a:endParaRPr lang="en-US"/>
        </a:p>
      </dgm:t>
    </dgm:pt>
    <dgm:pt modelId="{11E59912-E6B0-482B-BF6C-22FF9E5C2AF8}" type="sibTrans" cxnId="{A451138C-4067-4594-A920-7C03DA35CABB}">
      <dgm:prSet/>
      <dgm:spPr/>
      <dgm:t>
        <a:bodyPr/>
        <a:lstStyle/>
        <a:p>
          <a:endParaRPr lang="en-US"/>
        </a:p>
      </dgm:t>
    </dgm:pt>
    <dgm:pt modelId="{39D0A6F3-FCA4-4715-9799-2C5DC0C7D6D5}">
      <dgm:prSet phldrT="[Text]"/>
      <dgm:spPr/>
      <dgm:t>
        <a:bodyPr/>
        <a:lstStyle/>
        <a:p>
          <a:endParaRPr lang="en-US"/>
        </a:p>
      </dgm:t>
    </dgm:pt>
    <dgm:pt modelId="{AF630FAE-D1EF-456D-9331-4C2DFDF36191}" type="parTrans" cxnId="{C4544911-911B-4586-A9E1-9AF6CC85F7A1}">
      <dgm:prSet/>
      <dgm:spPr/>
      <dgm:t>
        <a:bodyPr/>
        <a:lstStyle/>
        <a:p>
          <a:endParaRPr lang="en-US"/>
        </a:p>
      </dgm:t>
    </dgm:pt>
    <dgm:pt modelId="{16A47689-2B17-40FF-9066-5B734C9749B7}" type="sibTrans" cxnId="{C4544911-911B-4586-A9E1-9AF6CC85F7A1}">
      <dgm:prSet/>
      <dgm:spPr/>
      <dgm:t>
        <a:bodyPr/>
        <a:lstStyle/>
        <a:p>
          <a:endParaRPr lang="en-US"/>
        </a:p>
      </dgm:t>
    </dgm:pt>
    <dgm:pt modelId="{8E601B8E-DDF1-44C4-8549-AFF516393E8E}">
      <dgm:prSet phldrT="[Text]"/>
      <dgm:spPr/>
      <dgm:t>
        <a:bodyPr/>
        <a:lstStyle/>
        <a:p>
          <a:endParaRPr lang="en-US"/>
        </a:p>
      </dgm:t>
    </dgm:pt>
    <dgm:pt modelId="{E92D5BC5-51AD-4526-AFD1-36051A771E4F}" type="sibTrans" cxnId="{054D40B9-91CB-4ECD-9443-632D3857430D}">
      <dgm:prSet/>
      <dgm:spPr/>
      <dgm:t>
        <a:bodyPr/>
        <a:lstStyle/>
        <a:p>
          <a:endParaRPr lang="en-US"/>
        </a:p>
      </dgm:t>
    </dgm:pt>
    <dgm:pt modelId="{E2FCE4A9-4D0F-426B-80F3-C93E9606BB92}" type="parTrans" cxnId="{054D40B9-91CB-4ECD-9443-632D3857430D}">
      <dgm:prSet/>
      <dgm:spPr/>
      <dgm:t>
        <a:bodyPr/>
        <a:lstStyle/>
        <a:p>
          <a:endParaRPr lang="en-US"/>
        </a:p>
      </dgm:t>
    </dgm:pt>
    <dgm:pt modelId="{271907C1-8BBA-4082-ABE4-FF3D21F95852}">
      <dgm:prSet/>
      <dgm:spPr/>
      <dgm:t>
        <a:bodyPr/>
        <a:lstStyle/>
        <a:p>
          <a:r>
            <a:rPr lang="en-US"/>
            <a:t>Name, Category, </a:t>
          </a:r>
          <a:br>
            <a:rPr lang="en-US"/>
          </a:br>
          <a:r>
            <a:rPr lang="en-US"/>
            <a:t>Default Value, Entity (type), </a:t>
          </a:r>
        </a:p>
        <a:p>
          <a:r>
            <a:rPr lang="en-US"/>
            <a:t>FieldType, etc.</a:t>
          </a:r>
        </a:p>
      </dgm:t>
    </dgm:pt>
    <dgm:pt modelId="{555CBDB1-30D3-4EB9-B819-763B19B9277F}" type="parTrans" cxnId="{9BD3C19A-A148-4BD9-872A-4D477C55897C}">
      <dgm:prSet/>
      <dgm:spPr/>
      <dgm:t>
        <a:bodyPr/>
        <a:lstStyle/>
        <a:p>
          <a:endParaRPr lang="en-US"/>
        </a:p>
      </dgm:t>
    </dgm:pt>
    <dgm:pt modelId="{CACE396F-8626-4D81-BABE-998B281FEF4B}" type="sibTrans" cxnId="{9BD3C19A-A148-4BD9-872A-4D477C55897C}">
      <dgm:prSet/>
      <dgm:spPr/>
      <dgm:t>
        <a:bodyPr/>
        <a:lstStyle/>
        <a:p>
          <a:endParaRPr lang="en-US"/>
        </a:p>
      </dgm:t>
    </dgm:pt>
    <dgm:pt modelId="{E4A14F28-2C30-4D78-9EBF-622DED704043}">
      <dgm:prSet/>
      <dgm:spPr/>
      <dgm:t>
        <a:bodyPr/>
        <a:lstStyle/>
        <a:p>
          <a:r>
            <a:rPr lang="en-US"/>
            <a:t>Value</a:t>
          </a:r>
        </a:p>
        <a:p>
          <a:r>
            <a:rPr lang="en-US">
              <a:solidFill>
                <a:schemeClr val="bg1">
                  <a:lumMod val="50000"/>
                </a:schemeClr>
              </a:solidFill>
            </a:rPr>
            <a:t>EntityID</a:t>
          </a:r>
        </a:p>
        <a:p>
          <a:r>
            <a:rPr lang="en-US">
              <a:solidFill>
                <a:schemeClr val="bg1">
                  <a:lumMod val="50000"/>
                </a:schemeClr>
              </a:solidFill>
            </a:rPr>
            <a:t>AttributeID</a:t>
          </a:r>
        </a:p>
      </dgm:t>
    </dgm:pt>
    <dgm:pt modelId="{069D2F0A-C342-4EA6-87AD-3B607BBBFEF5}" type="parTrans" cxnId="{8B68BFE4-8E4A-4322-A69E-20F3FD5ED313}">
      <dgm:prSet/>
      <dgm:spPr/>
      <dgm:t>
        <a:bodyPr/>
        <a:lstStyle/>
        <a:p>
          <a:endParaRPr lang="en-US"/>
        </a:p>
      </dgm:t>
    </dgm:pt>
    <dgm:pt modelId="{823DD9F2-C8D2-482D-A8AE-8F3CE83C5ACC}" type="sibTrans" cxnId="{8B68BFE4-8E4A-4322-A69E-20F3FD5ED313}">
      <dgm:prSet/>
      <dgm:spPr/>
      <dgm:t>
        <a:bodyPr/>
        <a:lstStyle/>
        <a:p>
          <a:endParaRPr lang="en-US"/>
        </a:p>
      </dgm:t>
    </dgm:pt>
    <dgm:pt modelId="{01977D67-13B1-484A-8F61-9E1667CEBE8E}">
      <dgm:prSet/>
      <dgm:spPr/>
      <dgm:t>
        <a:bodyPr/>
        <a:lstStyle/>
        <a:p>
          <a:r>
            <a:rPr lang="en-US"/>
            <a:t>Entity (type </a:t>
          </a:r>
          <a:r>
            <a:rPr lang="en-US" i="1"/>
            <a:t>instance</a:t>
          </a:r>
          <a:r>
            <a:rPr lang="en-US"/>
            <a:t>)</a:t>
          </a:r>
        </a:p>
      </dgm:t>
    </dgm:pt>
    <dgm:pt modelId="{C544441B-5E76-4D09-BEC9-3667C049CE49}" type="parTrans" cxnId="{BBCF2A29-B74C-4F69-AC23-DF58413194F9}">
      <dgm:prSet/>
      <dgm:spPr/>
      <dgm:t>
        <a:bodyPr/>
        <a:lstStyle/>
        <a:p>
          <a:endParaRPr lang="en-US"/>
        </a:p>
      </dgm:t>
    </dgm:pt>
    <dgm:pt modelId="{A98D9E9A-194D-47A1-940C-1CA05044195C}" type="sibTrans" cxnId="{BBCF2A29-B74C-4F69-AC23-DF58413194F9}">
      <dgm:prSet/>
      <dgm:spPr/>
      <dgm:t>
        <a:bodyPr/>
        <a:lstStyle/>
        <a:p>
          <a:endParaRPr lang="en-US"/>
        </a:p>
      </dgm:t>
    </dgm:pt>
    <dgm:pt modelId="{A5716B0D-274C-4E1C-9F94-173ECABD5DB7}" type="pres">
      <dgm:prSet presAssocID="{D7D1B8F7-C422-45F9-A379-DB8F8708AE30}" presName="Name0" presStyleCnt="0">
        <dgm:presLayoutVars>
          <dgm:chMax val="3"/>
          <dgm:chPref val="1"/>
          <dgm:dir/>
          <dgm:animLvl val="lvl"/>
          <dgm:resizeHandles/>
        </dgm:presLayoutVars>
      </dgm:prSet>
      <dgm:spPr/>
      <dgm:t>
        <a:bodyPr/>
        <a:lstStyle/>
        <a:p>
          <a:endParaRPr lang="en-US"/>
        </a:p>
      </dgm:t>
    </dgm:pt>
    <dgm:pt modelId="{926BA1AF-D18A-4E45-AF7A-8838C8C5CEA0}" type="pres">
      <dgm:prSet presAssocID="{D7D1B8F7-C422-45F9-A379-DB8F8708AE30}" presName="outerBox" presStyleCnt="0"/>
      <dgm:spPr/>
    </dgm:pt>
    <dgm:pt modelId="{1B9072D3-A06E-42E7-9A8A-CBFE6D576CEF}" type="pres">
      <dgm:prSet presAssocID="{D7D1B8F7-C422-45F9-A379-DB8F8708AE30}" presName="outerBoxParent" presStyleLbl="node1" presStyleIdx="0" presStyleCnt="3"/>
      <dgm:spPr/>
      <dgm:t>
        <a:bodyPr/>
        <a:lstStyle/>
        <a:p>
          <a:endParaRPr lang="en-US"/>
        </a:p>
      </dgm:t>
    </dgm:pt>
    <dgm:pt modelId="{51E2BD34-424F-46CD-BD40-F68C7D381168}" type="pres">
      <dgm:prSet presAssocID="{D7D1B8F7-C422-45F9-A379-DB8F8708AE30}" presName="outerBoxChildren" presStyleCnt="0"/>
      <dgm:spPr/>
    </dgm:pt>
    <dgm:pt modelId="{C7EDE6CB-E5C6-46B2-8ED0-9BBC619EFCF3}" type="pres">
      <dgm:prSet presAssocID="{D7D1B8F7-C422-45F9-A379-DB8F8708AE30}" presName="middleBox" presStyleCnt="0"/>
      <dgm:spPr/>
    </dgm:pt>
    <dgm:pt modelId="{72A9990A-101E-44C2-8989-B11FC4C33BEB}" type="pres">
      <dgm:prSet presAssocID="{D7D1B8F7-C422-45F9-A379-DB8F8708AE30}" presName="middleBoxParent" presStyleLbl="node1" presStyleIdx="1" presStyleCnt="3"/>
      <dgm:spPr/>
      <dgm:t>
        <a:bodyPr/>
        <a:lstStyle/>
        <a:p>
          <a:endParaRPr lang="en-US"/>
        </a:p>
      </dgm:t>
    </dgm:pt>
    <dgm:pt modelId="{2D798345-04A0-4D05-BA35-520D419EC104}" type="pres">
      <dgm:prSet presAssocID="{D7D1B8F7-C422-45F9-A379-DB8F8708AE30}" presName="middleBoxChildren" presStyleCnt="0"/>
      <dgm:spPr/>
    </dgm:pt>
    <dgm:pt modelId="{D0FBCB63-7E07-4CDF-9C63-2F2BD3BB71A8}" type="pres">
      <dgm:prSet presAssocID="{E4A14F28-2C30-4D78-9EBF-622DED704043}" presName="mChild" presStyleLbl="fgAcc1" presStyleIdx="0" presStyleCnt="2">
        <dgm:presLayoutVars>
          <dgm:bulletEnabled val="1"/>
        </dgm:presLayoutVars>
      </dgm:prSet>
      <dgm:spPr/>
      <dgm:t>
        <a:bodyPr/>
        <a:lstStyle/>
        <a:p>
          <a:endParaRPr lang="en-US"/>
        </a:p>
      </dgm:t>
    </dgm:pt>
    <dgm:pt modelId="{B60C0149-7027-48C7-B07C-0F128B492B25}" type="pres">
      <dgm:prSet presAssocID="{D7D1B8F7-C422-45F9-A379-DB8F8708AE30}" presName="centerBox" presStyleCnt="0"/>
      <dgm:spPr/>
    </dgm:pt>
    <dgm:pt modelId="{5D8E3045-56E0-4825-832F-0F77ED9BA279}" type="pres">
      <dgm:prSet presAssocID="{D7D1B8F7-C422-45F9-A379-DB8F8708AE30}" presName="centerBoxParent" presStyleLbl="node1" presStyleIdx="2" presStyleCnt="3"/>
      <dgm:spPr/>
      <dgm:t>
        <a:bodyPr/>
        <a:lstStyle/>
        <a:p>
          <a:endParaRPr lang="en-US"/>
        </a:p>
      </dgm:t>
    </dgm:pt>
    <dgm:pt modelId="{FA81FF4A-BD6B-47F3-A08F-1F4A9CC81660}" type="pres">
      <dgm:prSet presAssocID="{D7D1B8F7-C422-45F9-A379-DB8F8708AE30}" presName="centerBoxChildren" presStyleCnt="0"/>
      <dgm:spPr/>
    </dgm:pt>
    <dgm:pt modelId="{771F2D52-7924-411D-BAEB-ACC7EC87F3F8}" type="pres">
      <dgm:prSet presAssocID="{271907C1-8BBA-4082-ABE4-FF3D21F95852}" presName="cChild" presStyleLbl="fgAcc1" presStyleIdx="1" presStyleCnt="2">
        <dgm:presLayoutVars>
          <dgm:bulletEnabled val="1"/>
        </dgm:presLayoutVars>
      </dgm:prSet>
      <dgm:spPr/>
      <dgm:t>
        <a:bodyPr/>
        <a:lstStyle/>
        <a:p>
          <a:endParaRPr lang="en-US"/>
        </a:p>
      </dgm:t>
    </dgm:pt>
  </dgm:ptLst>
  <dgm:cxnLst>
    <dgm:cxn modelId="{054D40B9-91CB-4ECD-9443-632D3857430D}" srcId="{26862DC6-2786-4C0B-AED5-0A003B2DEADD}" destId="{8E601B8E-DDF1-44C4-8549-AFF516393E8E}" srcOrd="0" destOrd="0" parTransId="{E2FCE4A9-4D0F-426B-80F3-C93E9606BB92}" sibTransId="{E92D5BC5-51AD-4526-AFD1-36051A771E4F}"/>
    <dgm:cxn modelId="{24E93E5E-3B4E-4AE1-B7EC-AFDDE7FEF18C}" type="presOf" srcId="{2FFCD8DA-1E53-43CE-B4F6-4231650E2916}" destId="{72A9990A-101E-44C2-8989-B11FC4C33BEB}" srcOrd="0" destOrd="0" presId="urn:microsoft.com/office/officeart/2005/8/layout/target2"/>
    <dgm:cxn modelId="{8B68BFE4-8E4A-4322-A69E-20F3FD5ED313}" srcId="{2FFCD8DA-1E53-43CE-B4F6-4231650E2916}" destId="{E4A14F28-2C30-4D78-9EBF-622DED704043}" srcOrd="0" destOrd="0" parTransId="{069D2F0A-C342-4EA6-87AD-3B607BBBFEF5}" sibTransId="{823DD9F2-C8D2-482D-A8AE-8F3CE83C5ACC}"/>
    <dgm:cxn modelId="{A451138C-4067-4594-A920-7C03DA35CABB}" srcId="{D7D1B8F7-C422-45F9-A379-DB8F8708AE30}" destId="{26862DC6-2786-4C0B-AED5-0A003B2DEADD}" srcOrd="3" destOrd="0" parTransId="{0C4D16D4-731E-4B94-8DE6-49F235C64FD9}" sibTransId="{11E59912-E6B0-482B-BF6C-22FF9E5C2AF8}"/>
    <dgm:cxn modelId="{26054A17-08B4-4300-98DE-B871F84D8024}" type="presOf" srcId="{E4A14F28-2C30-4D78-9EBF-622DED704043}" destId="{D0FBCB63-7E07-4CDF-9C63-2F2BD3BB71A8}" srcOrd="0" destOrd="0" presId="urn:microsoft.com/office/officeart/2005/8/layout/target2"/>
    <dgm:cxn modelId="{EC543014-65EC-40B2-AF70-0DE81E24C60E}" srcId="{D7D1B8F7-C422-45F9-A379-DB8F8708AE30}" destId="{2FFCD8DA-1E53-43CE-B4F6-4231650E2916}" srcOrd="1" destOrd="0" parTransId="{32A4AC8E-70CF-484A-A766-C6939558EA84}" sibTransId="{D80E913A-8765-480D-B5BA-74216A35680F}"/>
    <dgm:cxn modelId="{BBCF2A29-B74C-4F69-AC23-DF58413194F9}" srcId="{D7D1B8F7-C422-45F9-A379-DB8F8708AE30}" destId="{01977D67-13B1-484A-8F61-9E1667CEBE8E}" srcOrd="0" destOrd="0" parTransId="{C544441B-5E76-4D09-BEC9-3667C049CE49}" sibTransId="{A98D9E9A-194D-47A1-940C-1CA05044195C}"/>
    <dgm:cxn modelId="{C4544911-911B-4586-A9E1-9AF6CC85F7A1}" srcId="{D7D1B8F7-C422-45F9-A379-DB8F8708AE30}" destId="{39D0A6F3-FCA4-4715-9799-2C5DC0C7D6D5}" srcOrd="4" destOrd="0" parTransId="{AF630FAE-D1EF-456D-9331-4C2DFDF36191}" sibTransId="{16A47689-2B17-40FF-9066-5B734C9749B7}"/>
    <dgm:cxn modelId="{2C24C45D-4F8D-479C-8FA9-73529AE889C3}" type="presOf" srcId="{273C12BB-A096-4F7E-8DE0-E1D648081972}" destId="{5D8E3045-56E0-4825-832F-0F77ED9BA279}" srcOrd="0" destOrd="0" presId="urn:microsoft.com/office/officeart/2005/8/layout/target2"/>
    <dgm:cxn modelId="{9BD3C19A-A148-4BD9-872A-4D477C55897C}" srcId="{273C12BB-A096-4F7E-8DE0-E1D648081972}" destId="{271907C1-8BBA-4082-ABE4-FF3D21F95852}" srcOrd="0" destOrd="0" parTransId="{555CBDB1-30D3-4EB9-B819-763B19B9277F}" sibTransId="{CACE396F-8626-4D81-BABE-998B281FEF4B}"/>
    <dgm:cxn modelId="{26DCF98E-C33F-43CE-9511-48B38745FD4E}" type="presOf" srcId="{D7D1B8F7-C422-45F9-A379-DB8F8708AE30}" destId="{A5716B0D-274C-4E1C-9F94-173ECABD5DB7}" srcOrd="0" destOrd="0" presId="urn:microsoft.com/office/officeart/2005/8/layout/target2"/>
    <dgm:cxn modelId="{7F8BD6B7-611D-4BEE-AE9D-270B43F4BAB5}" type="presOf" srcId="{271907C1-8BBA-4082-ABE4-FF3D21F95852}" destId="{771F2D52-7924-411D-BAEB-ACC7EC87F3F8}" srcOrd="0" destOrd="0" presId="urn:microsoft.com/office/officeart/2005/8/layout/target2"/>
    <dgm:cxn modelId="{DDF8D7A5-658C-4707-8171-B17D6F5AF74E}" srcId="{D7D1B8F7-C422-45F9-A379-DB8F8708AE30}" destId="{273C12BB-A096-4F7E-8DE0-E1D648081972}" srcOrd="2" destOrd="0" parTransId="{040DB6D4-541C-428B-85C6-4476B08E5B47}" sibTransId="{38CF6C11-E1C5-4779-B884-DD2C809C6D08}"/>
    <dgm:cxn modelId="{21F72D38-3326-4A7F-8967-7CDF86787495}" type="presOf" srcId="{01977D67-13B1-484A-8F61-9E1667CEBE8E}" destId="{1B9072D3-A06E-42E7-9A8A-CBFE6D576CEF}" srcOrd="0" destOrd="0" presId="urn:microsoft.com/office/officeart/2005/8/layout/target2"/>
    <dgm:cxn modelId="{64A792A6-ADC1-4AEE-A44D-5EF4DBD115EC}" type="presParOf" srcId="{A5716B0D-274C-4E1C-9F94-173ECABD5DB7}" destId="{926BA1AF-D18A-4E45-AF7A-8838C8C5CEA0}" srcOrd="0" destOrd="0" presId="urn:microsoft.com/office/officeart/2005/8/layout/target2"/>
    <dgm:cxn modelId="{60F0D7BC-B4CD-4450-84BF-553E4C8F9564}" type="presParOf" srcId="{926BA1AF-D18A-4E45-AF7A-8838C8C5CEA0}" destId="{1B9072D3-A06E-42E7-9A8A-CBFE6D576CEF}" srcOrd="0" destOrd="0" presId="urn:microsoft.com/office/officeart/2005/8/layout/target2"/>
    <dgm:cxn modelId="{DCE6EF3E-9C5E-4B58-8FAA-A4589B04CF31}" type="presParOf" srcId="{926BA1AF-D18A-4E45-AF7A-8838C8C5CEA0}" destId="{51E2BD34-424F-46CD-BD40-F68C7D381168}" srcOrd="1" destOrd="0" presId="urn:microsoft.com/office/officeart/2005/8/layout/target2"/>
    <dgm:cxn modelId="{B7DFB9DB-9A51-494C-BC36-EFAAB811073D}" type="presParOf" srcId="{A5716B0D-274C-4E1C-9F94-173ECABD5DB7}" destId="{C7EDE6CB-E5C6-46B2-8ED0-9BBC619EFCF3}" srcOrd="1" destOrd="0" presId="urn:microsoft.com/office/officeart/2005/8/layout/target2"/>
    <dgm:cxn modelId="{BDC0F07A-19F9-4518-9C03-7EF479CA8DDA}" type="presParOf" srcId="{C7EDE6CB-E5C6-46B2-8ED0-9BBC619EFCF3}" destId="{72A9990A-101E-44C2-8989-B11FC4C33BEB}" srcOrd="0" destOrd="0" presId="urn:microsoft.com/office/officeart/2005/8/layout/target2"/>
    <dgm:cxn modelId="{FACE3D17-39F3-4641-8005-07094399E842}" type="presParOf" srcId="{C7EDE6CB-E5C6-46B2-8ED0-9BBC619EFCF3}" destId="{2D798345-04A0-4D05-BA35-520D419EC104}" srcOrd="1" destOrd="0" presId="urn:microsoft.com/office/officeart/2005/8/layout/target2"/>
    <dgm:cxn modelId="{CD59E7C7-D488-422F-8DA1-D1251D904F46}" type="presParOf" srcId="{2D798345-04A0-4D05-BA35-520D419EC104}" destId="{D0FBCB63-7E07-4CDF-9C63-2F2BD3BB71A8}" srcOrd="0" destOrd="0" presId="urn:microsoft.com/office/officeart/2005/8/layout/target2"/>
    <dgm:cxn modelId="{4DCA0291-DDE1-403D-9D53-5644002E0DDE}" type="presParOf" srcId="{A5716B0D-274C-4E1C-9F94-173ECABD5DB7}" destId="{B60C0149-7027-48C7-B07C-0F128B492B25}" srcOrd="2" destOrd="0" presId="urn:microsoft.com/office/officeart/2005/8/layout/target2"/>
    <dgm:cxn modelId="{41D4AFB7-CCC8-4C1B-A973-8DB7511A7ADC}" type="presParOf" srcId="{B60C0149-7027-48C7-B07C-0F128B492B25}" destId="{5D8E3045-56E0-4825-832F-0F77ED9BA279}" srcOrd="0" destOrd="0" presId="urn:microsoft.com/office/officeart/2005/8/layout/target2"/>
    <dgm:cxn modelId="{8A2EBE6B-346A-44D5-AE22-265207EF4617}" type="presParOf" srcId="{B60C0149-7027-48C7-B07C-0F128B492B25}" destId="{FA81FF4A-BD6B-47F3-A08F-1F4A9CC81660}" srcOrd="1" destOrd="0" presId="urn:microsoft.com/office/officeart/2005/8/layout/target2"/>
    <dgm:cxn modelId="{977EF49F-359E-4779-AF82-212B1030B1F5}" type="presParOf" srcId="{FA81FF4A-BD6B-47F3-A08F-1F4A9CC81660}" destId="{771F2D52-7924-411D-BAEB-ACC7EC87F3F8}" srcOrd="0" destOrd="0" presId="urn:microsoft.com/office/officeart/2005/8/layout/target2"/>
  </dgm:cxnLst>
  <dgm:bg/>
  <dgm:whole/>
  <dgm:extLst>
    <a:ext uri="http://schemas.microsoft.com/office/drawing/2008/diagram">
      <dsp:dataModelExt xmlns:dsp="http://schemas.microsoft.com/office/drawing/2008/diagram" relId="rId51"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8E3F992-4A28-40AC-A337-3424938D46E3}" type="doc">
      <dgm:prSet loTypeId="urn:microsoft.com/office/officeart/2005/8/layout/hierarchy3" loCatId="hierarchy" qsTypeId="urn:microsoft.com/office/officeart/2005/8/quickstyle/simple1" qsCatId="simple" csTypeId="urn:microsoft.com/office/officeart/2005/8/colors/accent1_2" csCatId="accent1" phldr="1"/>
      <dgm:spPr/>
      <dgm:t>
        <a:bodyPr/>
        <a:lstStyle/>
        <a:p>
          <a:endParaRPr lang="en-US"/>
        </a:p>
      </dgm:t>
    </dgm:pt>
    <dgm:pt modelId="{72BCC8CC-0D97-4B86-A08D-174011E364F8}">
      <dgm:prSet phldrT="[Text]"/>
      <dgm:spPr/>
      <dgm:t>
        <a:bodyPr/>
        <a:lstStyle/>
        <a:p>
          <a:pPr algn="l"/>
          <a:r>
            <a:rPr lang="en-US" b="1" u="none"/>
            <a:t>DefinedType</a:t>
          </a:r>
          <a:r>
            <a:rPr lang="en-US"/>
            <a:t/>
          </a:r>
          <a:br>
            <a:rPr lang="en-US"/>
          </a:br>
          <a:r>
            <a:rPr lang="en-US"/>
            <a:t>- Category</a:t>
          </a:r>
          <a:br>
            <a:rPr lang="en-US"/>
          </a:br>
          <a:r>
            <a:rPr lang="en-US"/>
            <a:t>- Order</a:t>
          </a:r>
          <a:br>
            <a:rPr lang="en-US"/>
          </a:br>
          <a:r>
            <a:rPr lang="en-US"/>
            <a:t>- Name</a:t>
          </a:r>
          <a:br>
            <a:rPr lang="en-US"/>
          </a:br>
          <a:r>
            <a:rPr lang="en-US"/>
            <a:t>- Description</a:t>
          </a:r>
        </a:p>
      </dgm:t>
    </dgm:pt>
    <dgm:pt modelId="{35C9EE1B-04AF-4A2E-B264-38D2AF7E8FAD}" type="parTrans" cxnId="{5FEEA671-64C2-4C57-8572-46621D33408C}">
      <dgm:prSet/>
      <dgm:spPr/>
      <dgm:t>
        <a:bodyPr/>
        <a:lstStyle/>
        <a:p>
          <a:endParaRPr lang="en-US"/>
        </a:p>
      </dgm:t>
    </dgm:pt>
    <dgm:pt modelId="{708B0B19-9A96-4466-9DEC-4FE069691273}" type="sibTrans" cxnId="{5FEEA671-64C2-4C57-8572-46621D33408C}">
      <dgm:prSet/>
      <dgm:spPr/>
      <dgm:t>
        <a:bodyPr/>
        <a:lstStyle/>
        <a:p>
          <a:endParaRPr lang="en-US"/>
        </a:p>
      </dgm:t>
    </dgm:pt>
    <dgm:pt modelId="{638CDF61-0931-4563-AA15-233425DB2B2F}">
      <dgm:prSet phldrT="[Text]"/>
      <dgm:spPr>
        <a:ln>
          <a:solidFill>
            <a:schemeClr val="accent1">
              <a:hueOff val="0"/>
              <a:satOff val="0"/>
              <a:lumOff val="0"/>
              <a:alpha val="34000"/>
            </a:schemeClr>
          </a:solidFill>
        </a:ln>
      </dgm:spPr>
      <dgm:t>
        <a:bodyPr/>
        <a:lstStyle/>
        <a:p>
          <a:pPr algn="l"/>
          <a:r>
            <a:rPr lang="en-US" b="1"/>
            <a:t>DefinedValue</a:t>
          </a:r>
          <a:endParaRPr lang="en-US"/>
        </a:p>
      </dgm:t>
    </dgm:pt>
    <dgm:pt modelId="{1AC6B27F-5B34-48DD-B626-2A3B71B83AB6}" type="parTrans" cxnId="{994D42A5-671F-4223-9F74-2D07E099A6FE}">
      <dgm:prSet/>
      <dgm:spPr/>
      <dgm:t>
        <a:bodyPr/>
        <a:lstStyle/>
        <a:p>
          <a:endParaRPr lang="en-US"/>
        </a:p>
      </dgm:t>
    </dgm:pt>
    <dgm:pt modelId="{2A9BA5FB-165D-4AE6-AE5E-ABF8865DC2DE}" type="sibTrans" cxnId="{994D42A5-671F-4223-9F74-2D07E099A6FE}">
      <dgm:prSet/>
      <dgm:spPr/>
      <dgm:t>
        <a:bodyPr/>
        <a:lstStyle/>
        <a:p>
          <a:endParaRPr lang="en-US"/>
        </a:p>
      </dgm:t>
    </dgm:pt>
    <dgm:pt modelId="{7DF0E447-D906-4C5B-ABBD-56A043ECD1F5}">
      <dgm:prSet phldrT="[Text]"/>
      <dgm:spPr>
        <a:solidFill>
          <a:schemeClr val="lt1">
            <a:hueOff val="0"/>
            <a:satOff val="0"/>
            <a:lumOff val="0"/>
          </a:schemeClr>
        </a:solidFill>
        <a:ln>
          <a:solidFill>
            <a:schemeClr val="accent1">
              <a:hueOff val="0"/>
              <a:satOff val="0"/>
              <a:lumOff val="0"/>
              <a:alpha val="67000"/>
            </a:schemeClr>
          </a:solidFill>
        </a:ln>
      </dgm:spPr>
      <dgm:t>
        <a:bodyPr/>
        <a:lstStyle/>
        <a:p>
          <a:pPr algn="l"/>
          <a:r>
            <a:rPr lang="en-US" b="1"/>
            <a:t>DefinedValue</a:t>
          </a:r>
          <a:endParaRPr lang="en-US"/>
        </a:p>
      </dgm:t>
    </dgm:pt>
    <dgm:pt modelId="{56870CAA-40E2-48AB-967E-36BBB8F0F664}" type="parTrans" cxnId="{177CC10C-DA92-43AD-8DE7-32A151E697E3}">
      <dgm:prSet/>
      <dgm:spPr/>
      <dgm:t>
        <a:bodyPr/>
        <a:lstStyle/>
        <a:p>
          <a:endParaRPr lang="en-US"/>
        </a:p>
      </dgm:t>
    </dgm:pt>
    <dgm:pt modelId="{FF0C7F79-8B08-403E-BD9E-293231ADCBAA}" type="sibTrans" cxnId="{177CC10C-DA92-43AD-8DE7-32A151E697E3}">
      <dgm:prSet/>
      <dgm:spPr/>
      <dgm:t>
        <a:bodyPr/>
        <a:lstStyle/>
        <a:p>
          <a:endParaRPr lang="en-US"/>
        </a:p>
      </dgm:t>
    </dgm:pt>
    <dgm:pt modelId="{4C7B5795-54EB-4818-82F6-257A3E80BD30}">
      <dgm:prSet phldrT="[Text]"/>
      <dgm:spPr>
        <a:solidFill>
          <a:schemeClr val="lt1">
            <a:hueOff val="0"/>
            <a:satOff val="0"/>
            <a:lumOff val="0"/>
          </a:schemeClr>
        </a:solidFill>
      </dgm:spPr>
      <dgm:t>
        <a:bodyPr/>
        <a:lstStyle/>
        <a:p>
          <a:pPr algn="l"/>
          <a:r>
            <a:rPr lang="en-US" b="1"/>
            <a:t>DefinedValue</a:t>
          </a:r>
          <a:r>
            <a:rPr lang="en-US"/>
            <a:t/>
          </a:r>
          <a:br>
            <a:rPr lang="en-US"/>
          </a:br>
          <a:r>
            <a:rPr lang="en-US"/>
            <a:t>- Name</a:t>
          </a:r>
          <a:br>
            <a:rPr lang="en-US"/>
          </a:br>
          <a:r>
            <a:rPr lang="en-US"/>
            <a:t>- Description</a:t>
          </a:r>
          <a:br>
            <a:rPr lang="en-US"/>
          </a:br>
          <a:r>
            <a:rPr lang="en-US"/>
            <a:t>- Order</a:t>
          </a:r>
        </a:p>
      </dgm:t>
    </dgm:pt>
    <dgm:pt modelId="{366F4C80-3D98-4F6D-99E7-BA90E4ACA20A}" type="sibTrans" cxnId="{4CAAE223-CE42-4C41-803E-A012A91A9458}">
      <dgm:prSet/>
      <dgm:spPr/>
      <dgm:t>
        <a:bodyPr/>
        <a:lstStyle/>
        <a:p>
          <a:endParaRPr lang="en-US"/>
        </a:p>
      </dgm:t>
    </dgm:pt>
    <dgm:pt modelId="{93970CB8-FDFE-4501-ACB8-4C4E2C1AB329}" type="parTrans" cxnId="{4CAAE223-CE42-4C41-803E-A012A91A9458}">
      <dgm:prSet/>
      <dgm:spPr/>
      <dgm:t>
        <a:bodyPr/>
        <a:lstStyle/>
        <a:p>
          <a:endParaRPr lang="en-US"/>
        </a:p>
      </dgm:t>
    </dgm:pt>
    <dgm:pt modelId="{7790BF9C-D5CE-449B-B096-AB1DC2EECB25}" type="pres">
      <dgm:prSet presAssocID="{88E3F992-4A28-40AC-A337-3424938D46E3}" presName="diagram" presStyleCnt="0">
        <dgm:presLayoutVars>
          <dgm:chPref val="1"/>
          <dgm:dir/>
          <dgm:animOne val="branch"/>
          <dgm:animLvl val="lvl"/>
          <dgm:resizeHandles/>
        </dgm:presLayoutVars>
      </dgm:prSet>
      <dgm:spPr/>
      <dgm:t>
        <a:bodyPr/>
        <a:lstStyle/>
        <a:p>
          <a:endParaRPr lang="en-US"/>
        </a:p>
      </dgm:t>
    </dgm:pt>
    <dgm:pt modelId="{1704D281-B48C-49E0-B981-D42D56106D8C}" type="pres">
      <dgm:prSet presAssocID="{72BCC8CC-0D97-4B86-A08D-174011E364F8}" presName="root" presStyleCnt="0"/>
      <dgm:spPr/>
    </dgm:pt>
    <dgm:pt modelId="{14F39A9E-704D-4C8C-A9EC-3E072F931594}" type="pres">
      <dgm:prSet presAssocID="{72BCC8CC-0D97-4B86-A08D-174011E364F8}" presName="rootComposite" presStyleCnt="0"/>
      <dgm:spPr/>
    </dgm:pt>
    <dgm:pt modelId="{87CC57E5-42FE-4E47-9587-71B0C1B4B820}" type="pres">
      <dgm:prSet presAssocID="{72BCC8CC-0D97-4B86-A08D-174011E364F8}" presName="rootText" presStyleLbl="node1" presStyleIdx="0" presStyleCnt="1" custScaleX="280550" custScaleY="220851" custLinFactNeighborY="3480"/>
      <dgm:spPr/>
      <dgm:t>
        <a:bodyPr/>
        <a:lstStyle/>
        <a:p>
          <a:endParaRPr lang="en-US"/>
        </a:p>
      </dgm:t>
    </dgm:pt>
    <dgm:pt modelId="{F7ABE35C-D176-42CC-97B2-66CD6AAD962F}" type="pres">
      <dgm:prSet presAssocID="{72BCC8CC-0D97-4B86-A08D-174011E364F8}" presName="rootConnector" presStyleLbl="node1" presStyleIdx="0" presStyleCnt="1"/>
      <dgm:spPr/>
      <dgm:t>
        <a:bodyPr/>
        <a:lstStyle/>
        <a:p>
          <a:endParaRPr lang="en-US"/>
        </a:p>
      </dgm:t>
    </dgm:pt>
    <dgm:pt modelId="{93302E3C-D810-4DF0-8E30-F52AF2AC8F80}" type="pres">
      <dgm:prSet presAssocID="{72BCC8CC-0D97-4B86-A08D-174011E364F8}" presName="childShape" presStyleCnt="0"/>
      <dgm:spPr/>
    </dgm:pt>
    <dgm:pt modelId="{EDEAA66E-D50C-452E-9BF6-B3F81C2B6D60}" type="pres">
      <dgm:prSet presAssocID="{1AC6B27F-5B34-48DD-B626-2A3B71B83AB6}" presName="Name13" presStyleLbl="parChTrans1D2" presStyleIdx="0" presStyleCnt="3"/>
      <dgm:spPr/>
      <dgm:t>
        <a:bodyPr/>
        <a:lstStyle/>
        <a:p>
          <a:endParaRPr lang="en-US"/>
        </a:p>
      </dgm:t>
    </dgm:pt>
    <dgm:pt modelId="{6F64171C-FE04-4715-AD79-2351ACF57070}" type="pres">
      <dgm:prSet presAssocID="{638CDF61-0931-4563-AA15-233425DB2B2F}" presName="childText" presStyleLbl="bgAcc1" presStyleIdx="0" presStyleCnt="3" custScaleX="231420" custScaleY="168173" custLinFactNeighborX="33067" custLinFactNeighborY="34490">
        <dgm:presLayoutVars>
          <dgm:bulletEnabled val="1"/>
        </dgm:presLayoutVars>
      </dgm:prSet>
      <dgm:spPr/>
      <dgm:t>
        <a:bodyPr/>
        <a:lstStyle/>
        <a:p>
          <a:endParaRPr lang="en-US"/>
        </a:p>
      </dgm:t>
    </dgm:pt>
    <dgm:pt modelId="{C4008C9C-BABA-49B9-B33E-4DDA359A54FB}" type="pres">
      <dgm:prSet presAssocID="{56870CAA-40E2-48AB-967E-36BBB8F0F664}" presName="Name13" presStyleLbl="parChTrans1D2" presStyleIdx="1" presStyleCnt="3"/>
      <dgm:spPr/>
      <dgm:t>
        <a:bodyPr/>
        <a:lstStyle/>
        <a:p>
          <a:endParaRPr lang="en-US"/>
        </a:p>
      </dgm:t>
    </dgm:pt>
    <dgm:pt modelId="{F10E5982-5317-4EAA-AA4B-E67123715D28}" type="pres">
      <dgm:prSet presAssocID="{7DF0E447-D906-4C5B-ABBD-56A043ECD1F5}" presName="childText" presStyleLbl="bgAcc1" presStyleIdx="1" presStyleCnt="3" custScaleX="231420" custScaleY="168173" custLinFactY="-34459" custLinFactNeighborX="20065" custLinFactNeighborY="-100000">
        <dgm:presLayoutVars>
          <dgm:bulletEnabled val="1"/>
        </dgm:presLayoutVars>
      </dgm:prSet>
      <dgm:spPr/>
      <dgm:t>
        <a:bodyPr/>
        <a:lstStyle/>
        <a:p>
          <a:endParaRPr lang="en-US"/>
        </a:p>
      </dgm:t>
    </dgm:pt>
    <dgm:pt modelId="{86B4C5A1-07EF-481E-BBE7-906C0D17BE69}" type="pres">
      <dgm:prSet presAssocID="{93970CB8-FDFE-4501-ACB8-4C4E2C1AB329}" presName="Name13" presStyleLbl="parChTrans1D2" presStyleIdx="2" presStyleCnt="3"/>
      <dgm:spPr/>
      <dgm:t>
        <a:bodyPr/>
        <a:lstStyle/>
        <a:p>
          <a:endParaRPr lang="en-US"/>
        </a:p>
      </dgm:t>
    </dgm:pt>
    <dgm:pt modelId="{71AA84EB-1D2A-4060-AFCD-9AF63510063B}" type="pres">
      <dgm:prSet presAssocID="{4C7B5795-54EB-4818-82F6-257A3E80BD30}" presName="childText" presStyleLbl="bgAcc1" presStyleIdx="2" presStyleCnt="3" custScaleX="231420" custScaleY="168173" custLinFactY="-100576" custLinFactNeighborX="5152" custLinFactNeighborY="-200000">
        <dgm:presLayoutVars>
          <dgm:bulletEnabled val="1"/>
        </dgm:presLayoutVars>
      </dgm:prSet>
      <dgm:spPr/>
      <dgm:t>
        <a:bodyPr/>
        <a:lstStyle/>
        <a:p>
          <a:endParaRPr lang="en-US"/>
        </a:p>
      </dgm:t>
    </dgm:pt>
  </dgm:ptLst>
  <dgm:cxnLst>
    <dgm:cxn modelId="{2FD7BB13-55EB-4441-A5D9-C5EA6529A9D2}" type="presOf" srcId="{638CDF61-0931-4563-AA15-233425DB2B2F}" destId="{6F64171C-FE04-4715-AD79-2351ACF57070}" srcOrd="0" destOrd="0" presId="urn:microsoft.com/office/officeart/2005/8/layout/hierarchy3"/>
    <dgm:cxn modelId="{5E32DE62-6475-4A6A-A864-A54A535899F3}" type="presOf" srcId="{88E3F992-4A28-40AC-A337-3424938D46E3}" destId="{7790BF9C-D5CE-449B-B096-AB1DC2EECB25}" srcOrd="0" destOrd="0" presId="urn:microsoft.com/office/officeart/2005/8/layout/hierarchy3"/>
    <dgm:cxn modelId="{6595104F-D648-4464-9032-3F2636570808}" type="presOf" srcId="{93970CB8-FDFE-4501-ACB8-4C4E2C1AB329}" destId="{86B4C5A1-07EF-481E-BBE7-906C0D17BE69}" srcOrd="0" destOrd="0" presId="urn:microsoft.com/office/officeart/2005/8/layout/hierarchy3"/>
    <dgm:cxn modelId="{10CBE227-C8A3-408A-B164-28A585EF35F3}" type="presOf" srcId="{7DF0E447-D906-4C5B-ABBD-56A043ECD1F5}" destId="{F10E5982-5317-4EAA-AA4B-E67123715D28}" srcOrd="0" destOrd="0" presId="urn:microsoft.com/office/officeart/2005/8/layout/hierarchy3"/>
    <dgm:cxn modelId="{3F031B02-7293-4935-8381-BCF28AFEA28C}" type="presOf" srcId="{72BCC8CC-0D97-4B86-A08D-174011E364F8}" destId="{87CC57E5-42FE-4E47-9587-71B0C1B4B820}" srcOrd="0" destOrd="0" presId="urn:microsoft.com/office/officeart/2005/8/layout/hierarchy3"/>
    <dgm:cxn modelId="{5FEEA671-64C2-4C57-8572-46621D33408C}" srcId="{88E3F992-4A28-40AC-A337-3424938D46E3}" destId="{72BCC8CC-0D97-4B86-A08D-174011E364F8}" srcOrd="0" destOrd="0" parTransId="{35C9EE1B-04AF-4A2E-B264-38D2AF7E8FAD}" sibTransId="{708B0B19-9A96-4466-9DEC-4FE069691273}"/>
    <dgm:cxn modelId="{6174FF97-731E-4DCB-AA61-FC45C9424288}" type="presOf" srcId="{72BCC8CC-0D97-4B86-A08D-174011E364F8}" destId="{F7ABE35C-D176-42CC-97B2-66CD6AAD962F}" srcOrd="1" destOrd="0" presId="urn:microsoft.com/office/officeart/2005/8/layout/hierarchy3"/>
    <dgm:cxn modelId="{1784CE56-307C-418C-9363-2B4D00AC204C}" type="presOf" srcId="{56870CAA-40E2-48AB-967E-36BBB8F0F664}" destId="{C4008C9C-BABA-49B9-B33E-4DDA359A54FB}" srcOrd="0" destOrd="0" presId="urn:microsoft.com/office/officeart/2005/8/layout/hierarchy3"/>
    <dgm:cxn modelId="{994D42A5-671F-4223-9F74-2D07E099A6FE}" srcId="{72BCC8CC-0D97-4B86-A08D-174011E364F8}" destId="{638CDF61-0931-4563-AA15-233425DB2B2F}" srcOrd="0" destOrd="0" parTransId="{1AC6B27F-5B34-48DD-B626-2A3B71B83AB6}" sibTransId="{2A9BA5FB-165D-4AE6-AE5E-ABF8865DC2DE}"/>
    <dgm:cxn modelId="{177CC10C-DA92-43AD-8DE7-32A151E697E3}" srcId="{72BCC8CC-0D97-4B86-A08D-174011E364F8}" destId="{7DF0E447-D906-4C5B-ABBD-56A043ECD1F5}" srcOrd="1" destOrd="0" parTransId="{56870CAA-40E2-48AB-967E-36BBB8F0F664}" sibTransId="{FF0C7F79-8B08-403E-BD9E-293231ADCBAA}"/>
    <dgm:cxn modelId="{180934CB-DED2-4923-9561-A27423170FD7}" type="presOf" srcId="{1AC6B27F-5B34-48DD-B626-2A3B71B83AB6}" destId="{EDEAA66E-D50C-452E-9BF6-B3F81C2B6D60}" srcOrd="0" destOrd="0" presId="urn:microsoft.com/office/officeart/2005/8/layout/hierarchy3"/>
    <dgm:cxn modelId="{06666963-EB77-41CC-BA01-09E2AA59F38A}" type="presOf" srcId="{4C7B5795-54EB-4818-82F6-257A3E80BD30}" destId="{71AA84EB-1D2A-4060-AFCD-9AF63510063B}" srcOrd="0" destOrd="0" presId="urn:microsoft.com/office/officeart/2005/8/layout/hierarchy3"/>
    <dgm:cxn modelId="{4CAAE223-CE42-4C41-803E-A012A91A9458}" srcId="{72BCC8CC-0D97-4B86-A08D-174011E364F8}" destId="{4C7B5795-54EB-4818-82F6-257A3E80BD30}" srcOrd="2" destOrd="0" parTransId="{93970CB8-FDFE-4501-ACB8-4C4E2C1AB329}" sibTransId="{366F4C80-3D98-4F6D-99E7-BA90E4ACA20A}"/>
    <dgm:cxn modelId="{7D3168E3-DD78-40AB-9701-EA80BEC2B530}" type="presParOf" srcId="{7790BF9C-D5CE-449B-B096-AB1DC2EECB25}" destId="{1704D281-B48C-49E0-B981-D42D56106D8C}" srcOrd="0" destOrd="0" presId="urn:microsoft.com/office/officeart/2005/8/layout/hierarchy3"/>
    <dgm:cxn modelId="{5F98F85F-D51B-49C3-94DB-149623BC729A}" type="presParOf" srcId="{1704D281-B48C-49E0-B981-D42D56106D8C}" destId="{14F39A9E-704D-4C8C-A9EC-3E072F931594}" srcOrd="0" destOrd="0" presId="urn:microsoft.com/office/officeart/2005/8/layout/hierarchy3"/>
    <dgm:cxn modelId="{458E1E66-5764-4A79-9E6E-071A837C41C3}" type="presParOf" srcId="{14F39A9E-704D-4C8C-A9EC-3E072F931594}" destId="{87CC57E5-42FE-4E47-9587-71B0C1B4B820}" srcOrd="0" destOrd="0" presId="urn:microsoft.com/office/officeart/2005/8/layout/hierarchy3"/>
    <dgm:cxn modelId="{C21124A8-FE9B-45D3-8DAA-535E29078159}" type="presParOf" srcId="{14F39A9E-704D-4C8C-A9EC-3E072F931594}" destId="{F7ABE35C-D176-42CC-97B2-66CD6AAD962F}" srcOrd="1" destOrd="0" presId="urn:microsoft.com/office/officeart/2005/8/layout/hierarchy3"/>
    <dgm:cxn modelId="{ABB85083-C591-4EF8-934F-693A69B2C9CA}" type="presParOf" srcId="{1704D281-B48C-49E0-B981-D42D56106D8C}" destId="{93302E3C-D810-4DF0-8E30-F52AF2AC8F80}" srcOrd="1" destOrd="0" presId="urn:microsoft.com/office/officeart/2005/8/layout/hierarchy3"/>
    <dgm:cxn modelId="{70FF9803-05A1-444C-AAC7-E3DBBAF863BB}" type="presParOf" srcId="{93302E3C-D810-4DF0-8E30-F52AF2AC8F80}" destId="{EDEAA66E-D50C-452E-9BF6-B3F81C2B6D60}" srcOrd="0" destOrd="0" presId="urn:microsoft.com/office/officeart/2005/8/layout/hierarchy3"/>
    <dgm:cxn modelId="{29D823F9-1B2A-4B5E-AAB6-E4E105D4A0AF}" type="presParOf" srcId="{93302E3C-D810-4DF0-8E30-F52AF2AC8F80}" destId="{6F64171C-FE04-4715-AD79-2351ACF57070}" srcOrd="1" destOrd="0" presId="urn:microsoft.com/office/officeart/2005/8/layout/hierarchy3"/>
    <dgm:cxn modelId="{4D182847-CE15-4268-9DE9-6639FE4EE3C6}" type="presParOf" srcId="{93302E3C-D810-4DF0-8E30-F52AF2AC8F80}" destId="{C4008C9C-BABA-49B9-B33E-4DDA359A54FB}" srcOrd="2" destOrd="0" presId="urn:microsoft.com/office/officeart/2005/8/layout/hierarchy3"/>
    <dgm:cxn modelId="{48ADAC53-B08E-49D2-B52D-28526ADDED5E}" type="presParOf" srcId="{93302E3C-D810-4DF0-8E30-F52AF2AC8F80}" destId="{F10E5982-5317-4EAA-AA4B-E67123715D28}" srcOrd="3" destOrd="0" presId="urn:microsoft.com/office/officeart/2005/8/layout/hierarchy3"/>
    <dgm:cxn modelId="{F8FA047D-474B-4D1F-9566-1AE7EB950293}" type="presParOf" srcId="{93302E3C-D810-4DF0-8E30-F52AF2AC8F80}" destId="{86B4C5A1-07EF-481E-BBE7-906C0D17BE69}" srcOrd="4" destOrd="0" presId="urn:microsoft.com/office/officeart/2005/8/layout/hierarchy3"/>
    <dgm:cxn modelId="{EC1122CE-FCCC-432D-9176-4ABA7380EA01}" type="presParOf" srcId="{93302E3C-D810-4DF0-8E30-F52AF2AC8F80}" destId="{71AA84EB-1D2A-4060-AFCD-9AF63510063B}" srcOrd="5" destOrd="0" presId="urn:microsoft.com/office/officeart/2005/8/layout/hierarchy3"/>
  </dgm:cxnLst>
  <dgm:bg/>
  <dgm:whole/>
  <dgm:extLst>
    <a:ext uri="http://schemas.microsoft.com/office/drawing/2008/diagram">
      <dsp:dataModelExt xmlns:dsp="http://schemas.microsoft.com/office/drawing/2008/diagram" relId="rId5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BC99FD-D07D-4A13-B8D1-0060BA5D4B11}">
      <dsp:nvSpPr>
        <dsp:cNvPr id="0" name=""/>
        <dsp:cNvSpPr/>
      </dsp:nvSpPr>
      <dsp:spPr>
        <a:xfrm>
          <a:off x="157177" y="578643"/>
          <a:ext cx="1735931" cy="1735931"/>
        </a:xfrm>
        <a:prstGeom prst="ellipse">
          <a:avLst/>
        </a:prstGeom>
        <a:gradFill rotWithShape="0">
          <a:gsLst>
            <a:gs pos="0">
              <a:schemeClr val="accent1">
                <a:shade val="80000"/>
                <a:hueOff val="306246"/>
                <a:satOff val="-4392"/>
                <a:lumOff val="25615"/>
                <a:alphaOff val="0"/>
                <a:shade val="51000"/>
                <a:satMod val="130000"/>
              </a:schemeClr>
            </a:gs>
            <a:gs pos="80000">
              <a:schemeClr val="accent1">
                <a:shade val="80000"/>
                <a:hueOff val="306246"/>
                <a:satOff val="-4392"/>
                <a:lumOff val="25615"/>
                <a:alphaOff val="0"/>
                <a:shade val="93000"/>
                <a:satMod val="130000"/>
              </a:schemeClr>
            </a:gs>
            <a:gs pos="100000">
              <a:schemeClr val="accent1">
                <a:shade val="80000"/>
                <a:hueOff val="306246"/>
                <a:satOff val="-4392"/>
                <a:lumOff val="25615"/>
                <a:alphaOff val="0"/>
                <a:shade val="94000"/>
                <a:satMod val="135000"/>
              </a:schemeClr>
            </a:gs>
          </a:gsLst>
          <a:lin ang="16200000" scaled="0"/>
        </a:gra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C1984FF9-4C0D-4FBD-9BB2-C9DE899B36FA}">
      <dsp:nvSpPr>
        <dsp:cNvPr id="0" name=""/>
        <dsp:cNvSpPr/>
      </dsp:nvSpPr>
      <dsp:spPr>
        <a:xfrm>
          <a:off x="504364" y="925830"/>
          <a:ext cx="1041558" cy="1041558"/>
        </a:xfrm>
        <a:prstGeom prst="ellipse">
          <a:avLst/>
        </a:prstGeom>
        <a:gradFill rotWithShape="0">
          <a:gsLst>
            <a:gs pos="0">
              <a:schemeClr val="accent1">
                <a:shade val="80000"/>
                <a:hueOff val="153123"/>
                <a:satOff val="-2196"/>
                <a:lumOff val="12807"/>
                <a:alphaOff val="0"/>
                <a:shade val="51000"/>
                <a:satMod val="130000"/>
              </a:schemeClr>
            </a:gs>
            <a:gs pos="80000">
              <a:schemeClr val="accent1">
                <a:shade val="80000"/>
                <a:hueOff val="153123"/>
                <a:satOff val="-2196"/>
                <a:lumOff val="12807"/>
                <a:alphaOff val="0"/>
                <a:shade val="93000"/>
                <a:satMod val="130000"/>
              </a:schemeClr>
            </a:gs>
            <a:gs pos="100000">
              <a:schemeClr val="accent1">
                <a:shade val="80000"/>
                <a:hueOff val="153123"/>
                <a:satOff val="-2196"/>
                <a:lumOff val="12807"/>
                <a:alphaOff val="0"/>
                <a:shade val="94000"/>
                <a:satMod val="135000"/>
              </a:schemeClr>
            </a:gs>
          </a:gsLst>
          <a:lin ang="16200000" scaled="0"/>
        </a:gra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3E9E7F1F-AAF8-4429-8859-A84E32B73402}">
      <dsp:nvSpPr>
        <dsp:cNvPr id="0" name=""/>
        <dsp:cNvSpPr/>
      </dsp:nvSpPr>
      <dsp:spPr>
        <a:xfrm>
          <a:off x="851550" y="1273016"/>
          <a:ext cx="347186" cy="347186"/>
        </a:xfrm>
        <a:prstGeom prst="ellipse">
          <a:avLst/>
        </a:prstGeom>
        <a:gradFill rotWithShape="0">
          <a:gsLst>
            <a:gs pos="0">
              <a:schemeClr val="accent1">
                <a:shade val="80000"/>
                <a:hueOff val="0"/>
                <a:satOff val="0"/>
                <a:lumOff val="0"/>
                <a:alphaOff val="0"/>
                <a:shade val="51000"/>
                <a:satMod val="130000"/>
              </a:schemeClr>
            </a:gs>
            <a:gs pos="80000">
              <a:schemeClr val="accent1">
                <a:shade val="80000"/>
                <a:hueOff val="0"/>
                <a:satOff val="0"/>
                <a:lumOff val="0"/>
                <a:alphaOff val="0"/>
                <a:shade val="93000"/>
                <a:satMod val="130000"/>
              </a:schemeClr>
            </a:gs>
            <a:gs pos="100000">
              <a:schemeClr val="accent1">
                <a:shade val="80000"/>
                <a:hueOff val="0"/>
                <a:satOff val="0"/>
                <a:lumOff val="0"/>
                <a:alphaOff val="0"/>
                <a:shade val="94000"/>
                <a:satMod val="135000"/>
              </a:schemeClr>
            </a:gs>
          </a:gsLst>
          <a:lin ang="16200000" scaled="0"/>
        </a:gradFill>
        <a:ln w="9525" cap="flat" cmpd="sng" algn="ctr">
          <a:solidFill>
            <a:schemeClr val="lt1">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3">
          <a:scrgbClr r="0" g="0" b="0"/>
        </a:fillRef>
        <a:effectRef idx="2">
          <a:scrgbClr r="0" g="0" b="0"/>
        </a:effectRef>
        <a:fontRef idx="minor">
          <a:schemeClr val="lt1"/>
        </a:fontRef>
      </dsp:style>
    </dsp:sp>
    <dsp:sp modelId="{0D6F070E-1311-4201-983B-483B11F24B62}">
      <dsp:nvSpPr>
        <dsp:cNvPr id="0" name=""/>
        <dsp:cNvSpPr/>
      </dsp:nvSpPr>
      <dsp:spPr>
        <a:xfrm>
          <a:off x="2182431" y="0"/>
          <a:ext cx="867965" cy="506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12700" rIns="12700" bIns="12700" numCol="1" spcCol="1270" anchor="ctr" anchorCtr="0">
          <a:noAutofit/>
        </a:bodyPr>
        <a:lstStyle/>
        <a:p>
          <a:pPr lvl="0" algn="l" defTabSz="444500">
            <a:lnSpc>
              <a:spcPct val="90000"/>
            </a:lnSpc>
            <a:spcBef>
              <a:spcPct val="0"/>
            </a:spcBef>
            <a:spcAft>
              <a:spcPct val="35000"/>
            </a:spcAft>
          </a:pPr>
          <a:r>
            <a:rPr lang="en-US" sz="1000" kern="1200"/>
            <a:t>Model.cs</a:t>
          </a:r>
          <a:endParaRPr lang="en-US" sz="1050" kern="1200"/>
        </a:p>
      </dsp:txBody>
      <dsp:txXfrm>
        <a:off x="2182431" y="0"/>
        <a:ext cx="867965" cy="506313"/>
      </dsp:txXfrm>
    </dsp:sp>
    <dsp:sp modelId="{30B8ADD5-0432-4AF9-B89D-2F6CA23E47D3}">
      <dsp:nvSpPr>
        <dsp:cNvPr id="0" name=""/>
        <dsp:cNvSpPr/>
      </dsp:nvSpPr>
      <dsp:spPr>
        <a:xfrm>
          <a:off x="1965409" y="253156"/>
          <a:ext cx="216991"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F22455F3-E137-42E1-A6E8-CE24206EBB21}">
      <dsp:nvSpPr>
        <dsp:cNvPr id="0" name=""/>
        <dsp:cNvSpPr/>
      </dsp:nvSpPr>
      <dsp:spPr>
        <a:xfrm rot="5400000">
          <a:off x="898267" y="380313"/>
          <a:ext cx="1193163" cy="939428"/>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72794E76-6489-4906-A4FB-A070FDD43CB8}">
      <dsp:nvSpPr>
        <dsp:cNvPr id="0" name=""/>
        <dsp:cNvSpPr/>
      </dsp:nvSpPr>
      <dsp:spPr>
        <a:xfrm>
          <a:off x="2169389" y="517796"/>
          <a:ext cx="1533391" cy="506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12700" rIns="12700" bIns="12700" numCol="1" spcCol="1270" anchor="ctr" anchorCtr="0">
          <a:noAutofit/>
        </a:bodyPr>
        <a:lstStyle/>
        <a:p>
          <a:pPr lvl="0" algn="l" defTabSz="444500">
            <a:lnSpc>
              <a:spcPct val="90000"/>
            </a:lnSpc>
            <a:spcBef>
              <a:spcPct val="0"/>
            </a:spcBef>
            <a:spcAft>
              <a:spcPct val="35000"/>
            </a:spcAft>
          </a:pPr>
          <a:r>
            <a:rPr lang="en-US" sz="1000" kern="1200"/>
            <a:t>ModelWithAttributes.cs</a:t>
          </a:r>
          <a:endParaRPr lang="en-US" sz="1050" kern="1200"/>
        </a:p>
      </dsp:txBody>
      <dsp:txXfrm>
        <a:off x="2169389" y="517796"/>
        <a:ext cx="1533391" cy="506313"/>
      </dsp:txXfrm>
    </dsp:sp>
    <dsp:sp modelId="{DFCCF6CF-F23E-4ACA-9685-4EBC97C7A2DC}">
      <dsp:nvSpPr>
        <dsp:cNvPr id="0" name=""/>
        <dsp:cNvSpPr/>
      </dsp:nvSpPr>
      <dsp:spPr>
        <a:xfrm>
          <a:off x="1965409" y="759469"/>
          <a:ext cx="216991"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A91AC525-FA04-46E0-BBCE-3960E42EB711}">
      <dsp:nvSpPr>
        <dsp:cNvPr id="0" name=""/>
        <dsp:cNvSpPr/>
      </dsp:nvSpPr>
      <dsp:spPr>
        <a:xfrm rot="5400000">
          <a:off x="1154413" y="878728"/>
          <a:ext cx="929764" cy="690611"/>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9C524301-4A32-42B2-9055-A353D01AA894}">
      <dsp:nvSpPr>
        <dsp:cNvPr id="0" name=""/>
        <dsp:cNvSpPr/>
      </dsp:nvSpPr>
      <dsp:spPr>
        <a:xfrm>
          <a:off x="2183780" y="1023385"/>
          <a:ext cx="1403196" cy="50631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8232" tIns="13970" rIns="13970" bIns="13970" numCol="1" spcCol="1270" anchor="ctr" anchorCtr="0">
          <a:noAutofit/>
        </a:bodyPr>
        <a:lstStyle/>
        <a:p>
          <a:pPr lvl="0" algn="l" defTabSz="466725">
            <a:lnSpc>
              <a:spcPct val="90000"/>
            </a:lnSpc>
            <a:spcBef>
              <a:spcPct val="0"/>
            </a:spcBef>
            <a:spcAft>
              <a:spcPct val="35000"/>
            </a:spcAft>
          </a:pPr>
          <a:r>
            <a:rPr lang="en-US" sz="1050" kern="1200"/>
            <a:t>&lt;other </a:t>
          </a:r>
          <a:r>
            <a:rPr lang="en-US" sz="1000" kern="1200"/>
            <a:t>entity</a:t>
          </a:r>
          <a:r>
            <a:rPr lang="en-US" sz="1050" kern="1200"/>
            <a:t> classes&gt;</a:t>
          </a:r>
        </a:p>
      </dsp:txBody>
      <dsp:txXfrm>
        <a:off x="2183780" y="1023385"/>
        <a:ext cx="1403196" cy="506313"/>
      </dsp:txXfrm>
    </dsp:sp>
    <dsp:sp modelId="{039F2EA0-B67C-4ABA-BBA7-001FE27E05BC}">
      <dsp:nvSpPr>
        <dsp:cNvPr id="0" name=""/>
        <dsp:cNvSpPr/>
      </dsp:nvSpPr>
      <dsp:spPr>
        <a:xfrm>
          <a:off x="1965409" y="1265783"/>
          <a:ext cx="216991" cy="0"/>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 modelId="{F9EF7C2D-5215-4F1A-8DEF-63DEF5F7C7CD}">
      <dsp:nvSpPr>
        <dsp:cNvPr id="0" name=""/>
        <dsp:cNvSpPr/>
      </dsp:nvSpPr>
      <dsp:spPr>
        <a:xfrm rot="5400000">
          <a:off x="1410786" y="1376738"/>
          <a:ext cx="664283" cy="441794"/>
        </a:xfrm>
        <a:prstGeom prst="line">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2">
          <a:scrgbClr r="0" g="0" b="0"/>
        </a:lnRef>
        <a:fillRef idx="1">
          <a:scrgbClr r="0" g="0" b="0"/>
        </a:fillRef>
        <a:effectRef idx="1">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31A819-59A5-4099-810B-D8DB465E0065}">
      <dsp:nvSpPr>
        <dsp:cNvPr id="0" name=""/>
        <dsp:cNvSpPr/>
      </dsp:nvSpPr>
      <dsp:spPr>
        <a:xfrm>
          <a:off x="0" y="966525"/>
          <a:ext cx="3633608" cy="334618"/>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Blocks</a:t>
          </a:r>
        </a:p>
      </dsp:txBody>
      <dsp:txXfrm>
        <a:off x="0" y="966525"/>
        <a:ext cx="1090082" cy="334618"/>
      </dsp:txXfrm>
    </dsp:sp>
    <dsp:sp modelId="{35F2D64F-CB73-4E55-A479-4C0358CC197A}">
      <dsp:nvSpPr>
        <dsp:cNvPr id="0" name=""/>
        <dsp:cNvSpPr/>
      </dsp:nvSpPr>
      <dsp:spPr>
        <a:xfrm>
          <a:off x="0" y="576137"/>
          <a:ext cx="3633608" cy="334618"/>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Zones</a:t>
          </a:r>
        </a:p>
      </dsp:txBody>
      <dsp:txXfrm>
        <a:off x="0" y="576137"/>
        <a:ext cx="1090082" cy="334618"/>
      </dsp:txXfrm>
    </dsp:sp>
    <dsp:sp modelId="{89E0064D-C6B8-41D4-96B0-45FBCAC78D5B}">
      <dsp:nvSpPr>
        <dsp:cNvPr id="0" name=""/>
        <dsp:cNvSpPr/>
      </dsp:nvSpPr>
      <dsp:spPr>
        <a:xfrm>
          <a:off x="0" y="185749"/>
          <a:ext cx="3633608" cy="334618"/>
        </a:xfrm>
        <a:prstGeom prst="roundRect">
          <a:avLst>
            <a:gd name="adj" fmla="val 10000"/>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a:t>Layouts</a:t>
          </a:r>
        </a:p>
      </dsp:txBody>
      <dsp:txXfrm>
        <a:off x="0" y="185749"/>
        <a:ext cx="1090082" cy="334618"/>
      </dsp:txXfrm>
    </dsp:sp>
    <dsp:sp modelId="{BB72E4A5-ABF9-4A6D-B561-337D0353A069}">
      <dsp:nvSpPr>
        <dsp:cNvPr id="0" name=""/>
        <dsp:cNvSpPr/>
      </dsp:nvSpPr>
      <dsp:spPr>
        <a:xfrm>
          <a:off x="2338506" y="213634"/>
          <a:ext cx="642847" cy="278848"/>
        </a:xfrm>
        <a:prstGeom prst="roundRect">
          <a:avLst>
            <a:gd name="adj" fmla="val 10000"/>
          </a:avLst>
        </a:prstGeom>
        <a:gradFill rotWithShape="0">
          <a:gsLst>
            <a:gs pos="0">
              <a:schemeClr val="accent1">
                <a:shade val="80000"/>
                <a:hueOff val="0"/>
                <a:satOff val="0"/>
                <a:lumOff val="0"/>
                <a:alphaOff val="0"/>
                <a:shade val="51000"/>
                <a:satMod val="130000"/>
              </a:schemeClr>
            </a:gs>
            <a:gs pos="80000">
              <a:schemeClr val="accent1">
                <a:shade val="80000"/>
                <a:hueOff val="0"/>
                <a:satOff val="0"/>
                <a:lumOff val="0"/>
                <a:alphaOff val="0"/>
                <a:shade val="93000"/>
                <a:satMod val="130000"/>
              </a:schemeClr>
            </a:gs>
            <a:gs pos="100000">
              <a:schemeClr val="accent1">
                <a:shade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OneColumn</a:t>
          </a:r>
        </a:p>
      </dsp:txBody>
      <dsp:txXfrm>
        <a:off x="2346673" y="221801"/>
        <a:ext cx="626513" cy="262514"/>
      </dsp:txXfrm>
    </dsp:sp>
    <dsp:sp modelId="{46A6EE7A-C715-4671-B6C7-936657B0B93D}">
      <dsp:nvSpPr>
        <dsp:cNvPr id="0" name=""/>
        <dsp:cNvSpPr/>
      </dsp:nvSpPr>
      <dsp:spPr>
        <a:xfrm>
          <a:off x="1681000" y="492483"/>
          <a:ext cx="978930" cy="111539"/>
        </a:xfrm>
        <a:custGeom>
          <a:avLst/>
          <a:gdLst/>
          <a:ahLst/>
          <a:cxnLst/>
          <a:rect l="0" t="0" r="0" b="0"/>
          <a:pathLst>
            <a:path>
              <a:moveTo>
                <a:pt x="978930" y="0"/>
              </a:moveTo>
              <a:lnTo>
                <a:pt x="978930" y="55769"/>
              </a:lnTo>
              <a:lnTo>
                <a:pt x="0" y="55769"/>
              </a:lnTo>
              <a:lnTo>
                <a:pt x="0" y="111539"/>
              </a:lnTo>
            </a:path>
          </a:pathLst>
        </a:custGeom>
        <a:noFill/>
        <a:ln w="9525" cap="flat" cmpd="sng" algn="ctr">
          <a:solidFill>
            <a:schemeClr val="accent1">
              <a:tint val="99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C7F1534-0718-411C-9620-4A200396565E}">
      <dsp:nvSpPr>
        <dsp:cNvPr id="0" name=""/>
        <dsp:cNvSpPr/>
      </dsp:nvSpPr>
      <dsp:spPr>
        <a:xfrm>
          <a:off x="1471864" y="604022"/>
          <a:ext cx="418272" cy="278848"/>
        </a:xfrm>
        <a:prstGeom prst="roundRect">
          <a:avLst>
            <a:gd name="adj" fmla="val 10000"/>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Header</a:t>
          </a:r>
        </a:p>
      </dsp:txBody>
      <dsp:txXfrm>
        <a:off x="1480031" y="612189"/>
        <a:ext cx="401938" cy="262514"/>
      </dsp:txXfrm>
    </dsp:sp>
    <dsp:sp modelId="{26FFA575-ACC9-411F-9EF4-EF33B46DA1FE}">
      <dsp:nvSpPr>
        <dsp:cNvPr id="0" name=""/>
        <dsp:cNvSpPr/>
      </dsp:nvSpPr>
      <dsp:spPr>
        <a:xfrm>
          <a:off x="1223363" y="882871"/>
          <a:ext cx="457636" cy="111539"/>
        </a:xfrm>
        <a:custGeom>
          <a:avLst/>
          <a:gdLst/>
          <a:ahLst/>
          <a:cxnLst/>
          <a:rect l="0" t="0" r="0" b="0"/>
          <a:pathLst>
            <a:path>
              <a:moveTo>
                <a:pt x="457636" y="0"/>
              </a:moveTo>
              <a:lnTo>
                <a:pt x="457636" y="55769"/>
              </a:lnTo>
              <a:lnTo>
                <a:pt x="0" y="55769"/>
              </a:lnTo>
              <a:lnTo>
                <a:pt x="0" y="111539"/>
              </a:lnTo>
            </a:path>
          </a:pathLst>
        </a:custGeom>
        <a:noFill/>
        <a:ln w="9525" cap="flat" cmpd="sng" algn="ctr">
          <a:solidFill>
            <a:schemeClr val="accent1">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468FE37-51A6-440C-BFD3-39DEDCC82577}">
      <dsp:nvSpPr>
        <dsp:cNvPr id="0" name=""/>
        <dsp:cNvSpPr/>
      </dsp:nvSpPr>
      <dsp:spPr>
        <a:xfrm>
          <a:off x="1014227" y="994410"/>
          <a:ext cx="418272" cy="278848"/>
        </a:xfrm>
        <a:prstGeom prst="roundRect">
          <a:avLst>
            <a:gd name="adj" fmla="val 10000"/>
          </a:avLst>
        </a:prstGeom>
        <a:gradFill rotWithShape="0">
          <a:gsLst>
            <a:gs pos="0">
              <a:schemeClr val="accent1">
                <a:tint val="80000"/>
                <a:hueOff val="0"/>
                <a:satOff val="0"/>
                <a:lumOff val="0"/>
                <a:alphaOff val="0"/>
                <a:shade val="51000"/>
                <a:satMod val="130000"/>
              </a:schemeClr>
            </a:gs>
            <a:gs pos="80000">
              <a:schemeClr val="accent1">
                <a:tint val="80000"/>
                <a:hueOff val="0"/>
                <a:satOff val="0"/>
                <a:lumOff val="0"/>
                <a:alphaOff val="0"/>
                <a:shade val="93000"/>
                <a:satMod val="130000"/>
              </a:schemeClr>
            </a:gs>
            <a:gs pos="100000">
              <a:schemeClr val="accent1">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Login</a:t>
          </a:r>
        </a:p>
      </dsp:txBody>
      <dsp:txXfrm>
        <a:off x="1022394" y="1002577"/>
        <a:ext cx="401938" cy="262514"/>
      </dsp:txXfrm>
    </dsp:sp>
    <dsp:sp modelId="{8F92132A-3355-4BBC-9611-19AF1327F011}">
      <dsp:nvSpPr>
        <dsp:cNvPr id="0" name=""/>
        <dsp:cNvSpPr/>
      </dsp:nvSpPr>
      <dsp:spPr>
        <a:xfrm>
          <a:off x="1681000" y="882871"/>
          <a:ext cx="232120" cy="111539"/>
        </a:xfrm>
        <a:custGeom>
          <a:avLst/>
          <a:gdLst/>
          <a:ahLst/>
          <a:cxnLst/>
          <a:rect l="0" t="0" r="0" b="0"/>
          <a:pathLst>
            <a:path>
              <a:moveTo>
                <a:pt x="0" y="0"/>
              </a:moveTo>
              <a:lnTo>
                <a:pt x="0" y="55769"/>
              </a:lnTo>
              <a:lnTo>
                <a:pt x="232120" y="55769"/>
              </a:lnTo>
              <a:lnTo>
                <a:pt x="232120" y="111539"/>
              </a:lnTo>
            </a:path>
          </a:pathLst>
        </a:custGeom>
        <a:noFill/>
        <a:ln w="9525" cap="flat" cmpd="sng" algn="ctr">
          <a:solidFill>
            <a:schemeClr val="accent1">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6E38B4C-334A-4558-81CD-2D13D4EB6DA7}">
      <dsp:nvSpPr>
        <dsp:cNvPr id="0" name=""/>
        <dsp:cNvSpPr/>
      </dsp:nvSpPr>
      <dsp:spPr>
        <a:xfrm>
          <a:off x="1595016" y="994410"/>
          <a:ext cx="636209" cy="278848"/>
        </a:xfrm>
        <a:prstGeom prst="roundRect">
          <a:avLst>
            <a:gd name="adj" fmla="val 10000"/>
          </a:avLst>
        </a:prstGeom>
        <a:gradFill rotWithShape="0">
          <a:gsLst>
            <a:gs pos="0">
              <a:schemeClr val="accent1">
                <a:tint val="80000"/>
                <a:hueOff val="0"/>
                <a:satOff val="0"/>
                <a:lumOff val="0"/>
                <a:alphaOff val="0"/>
                <a:shade val="51000"/>
                <a:satMod val="130000"/>
              </a:schemeClr>
            </a:gs>
            <a:gs pos="80000">
              <a:schemeClr val="accent1">
                <a:tint val="80000"/>
                <a:hueOff val="0"/>
                <a:satOff val="0"/>
                <a:lumOff val="0"/>
                <a:alphaOff val="0"/>
                <a:shade val="93000"/>
                <a:satMod val="130000"/>
              </a:schemeClr>
            </a:gs>
            <a:gs pos="100000">
              <a:schemeClr val="accent1">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HtmlContent</a:t>
          </a:r>
        </a:p>
      </dsp:txBody>
      <dsp:txXfrm>
        <a:off x="1603183" y="1002577"/>
        <a:ext cx="619875" cy="262514"/>
      </dsp:txXfrm>
    </dsp:sp>
    <dsp:sp modelId="{F5387DE5-D04F-4B01-B6C8-6A02BB21EA02}">
      <dsp:nvSpPr>
        <dsp:cNvPr id="0" name=""/>
        <dsp:cNvSpPr/>
      </dsp:nvSpPr>
      <dsp:spPr>
        <a:xfrm>
          <a:off x="2614210" y="492483"/>
          <a:ext cx="91440" cy="111539"/>
        </a:xfrm>
        <a:custGeom>
          <a:avLst/>
          <a:gdLst/>
          <a:ahLst/>
          <a:cxnLst/>
          <a:rect l="0" t="0" r="0" b="0"/>
          <a:pathLst>
            <a:path>
              <a:moveTo>
                <a:pt x="45720" y="0"/>
              </a:moveTo>
              <a:lnTo>
                <a:pt x="45720" y="55769"/>
              </a:lnTo>
              <a:lnTo>
                <a:pt x="47974" y="55769"/>
              </a:lnTo>
              <a:lnTo>
                <a:pt x="47974" y="111539"/>
              </a:lnTo>
            </a:path>
          </a:pathLst>
        </a:custGeom>
        <a:noFill/>
        <a:ln w="9525" cap="flat" cmpd="sng" algn="ctr">
          <a:solidFill>
            <a:schemeClr val="accent1">
              <a:tint val="99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86912C5-0024-45D9-93E2-6C86ACFE4226}">
      <dsp:nvSpPr>
        <dsp:cNvPr id="0" name=""/>
        <dsp:cNvSpPr/>
      </dsp:nvSpPr>
      <dsp:spPr>
        <a:xfrm>
          <a:off x="2453048" y="604022"/>
          <a:ext cx="418272" cy="278848"/>
        </a:xfrm>
        <a:prstGeom prst="roundRect">
          <a:avLst>
            <a:gd name="adj" fmla="val 10000"/>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Content</a:t>
          </a:r>
        </a:p>
      </dsp:txBody>
      <dsp:txXfrm>
        <a:off x="2461215" y="612189"/>
        <a:ext cx="401938" cy="262514"/>
      </dsp:txXfrm>
    </dsp:sp>
    <dsp:sp modelId="{4D04D8FF-0D3D-459E-86BF-C9D743D676E6}">
      <dsp:nvSpPr>
        <dsp:cNvPr id="0" name=""/>
        <dsp:cNvSpPr/>
      </dsp:nvSpPr>
      <dsp:spPr>
        <a:xfrm>
          <a:off x="2616465" y="882871"/>
          <a:ext cx="91440" cy="111539"/>
        </a:xfrm>
        <a:custGeom>
          <a:avLst/>
          <a:gdLst/>
          <a:ahLst/>
          <a:cxnLst/>
          <a:rect l="0" t="0" r="0" b="0"/>
          <a:pathLst>
            <a:path>
              <a:moveTo>
                <a:pt x="45720" y="0"/>
              </a:moveTo>
              <a:lnTo>
                <a:pt x="45720" y="111539"/>
              </a:lnTo>
            </a:path>
          </a:pathLst>
        </a:custGeom>
        <a:noFill/>
        <a:ln w="9525" cap="flat" cmpd="sng" algn="ctr">
          <a:solidFill>
            <a:schemeClr val="accent1">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E2D3038-44E8-4367-B6E8-C385C3AB9EEE}">
      <dsp:nvSpPr>
        <dsp:cNvPr id="0" name=""/>
        <dsp:cNvSpPr/>
      </dsp:nvSpPr>
      <dsp:spPr>
        <a:xfrm>
          <a:off x="2352295" y="994410"/>
          <a:ext cx="619780" cy="278848"/>
        </a:xfrm>
        <a:prstGeom prst="roundRect">
          <a:avLst>
            <a:gd name="adj" fmla="val 10000"/>
          </a:avLst>
        </a:prstGeom>
        <a:gradFill rotWithShape="0">
          <a:gsLst>
            <a:gs pos="0">
              <a:schemeClr val="accent1">
                <a:tint val="80000"/>
                <a:hueOff val="0"/>
                <a:satOff val="0"/>
                <a:lumOff val="0"/>
                <a:alphaOff val="0"/>
                <a:shade val="51000"/>
                <a:satMod val="130000"/>
              </a:schemeClr>
            </a:gs>
            <a:gs pos="80000">
              <a:schemeClr val="accent1">
                <a:tint val="80000"/>
                <a:hueOff val="0"/>
                <a:satOff val="0"/>
                <a:lumOff val="0"/>
                <a:alphaOff val="0"/>
                <a:shade val="93000"/>
                <a:satMod val="130000"/>
              </a:schemeClr>
            </a:gs>
            <a:gs pos="100000">
              <a:schemeClr val="accent1">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HtmlContent</a:t>
          </a:r>
        </a:p>
      </dsp:txBody>
      <dsp:txXfrm>
        <a:off x="2360462" y="1002577"/>
        <a:ext cx="603446" cy="262514"/>
      </dsp:txXfrm>
    </dsp:sp>
    <dsp:sp modelId="{5C8BD4BF-5A60-4035-B0CA-0E4CCAEC49B9}">
      <dsp:nvSpPr>
        <dsp:cNvPr id="0" name=""/>
        <dsp:cNvSpPr/>
      </dsp:nvSpPr>
      <dsp:spPr>
        <a:xfrm>
          <a:off x="2659930" y="492483"/>
          <a:ext cx="690932" cy="111539"/>
        </a:xfrm>
        <a:custGeom>
          <a:avLst/>
          <a:gdLst/>
          <a:ahLst/>
          <a:cxnLst/>
          <a:rect l="0" t="0" r="0" b="0"/>
          <a:pathLst>
            <a:path>
              <a:moveTo>
                <a:pt x="0" y="0"/>
              </a:moveTo>
              <a:lnTo>
                <a:pt x="0" y="55769"/>
              </a:lnTo>
              <a:lnTo>
                <a:pt x="690932" y="55769"/>
              </a:lnTo>
              <a:lnTo>
                <a:pt x="690932" y="111539"/>
              </a:lnTo>
            </a:path>
          </a:pathLst>
        </a:custGeom>
        <a:noFill/>
        <a:ln w="9525" cap="flat" cmpd="sng" algn="ctr">
          <a:solidFill>
            <a:schemeClr val="accent1">
              <a:tint val="99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F25B0CE-F924-42E6-A314-4901D3F2DE51}">
      <dsp:nvSpPr>
        <dsp:cNvPr id="0" name=""/>
        <dsp:cNvSpPr/>
      </dsp:nvSpPr>
      <dsp:spPr>
        <a:xfrm>
          <a:off x="3141727" y="604022"/>
          <a:ext cx="418272" cy="278848"/>
        </a:xfrm>
        <a:prstGeom prst="roundRect">
          <a:avLst>
            <a:gd name="adj" fmla="val 10000"/>
          </a:avLst>
        </a:prstGeom>
        <a:gradFill rotWithShape="0">
          <a:gsLst>
            <a:gs pos="0">
              <a:schemeClr val="accent1">
                <a:tint val="99000"/>
                <a:hueOff val="0"/>
                <a:satOff val="0"/>
                <a:lumOff val="0"/>
                <a:alphaOff val="0"/>
                <a:shade val="51000"/>
                <a:satMod val="130000"/>
              </a:schemeClr>
            </a:gs>
            <a:gs pos="80000">
              <a:schemeClr val="accent1">
                <a:tint val="99000"/>
                <a:hueOff val="0"/>
                <a:satOff val="0"/>
                <a:lumOff val="0"/>
                <a:alphaOff val="0"/>
                <a:shade val="93000"/>
                <a:satMod val="130000"/>
              </a:schemeClr>
            </a:gs>
            <a:gs pos="100000">
              <a:schemeClr val="accent1">
                <a:tint val="99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Footer</a:t>
          </a:r>
        </a:p>
      </dsp:txBody>
      <dsp:txXfrm>
        <a:off x="3149894" y="612189"/>
        <a:ext cx="401938" cy="262514"/>
      </dsp:txXfrm>
    </dsp:sp>
    <dsp:sp modelId="{E5DEFFD3-856B-4EE2-945F-F07103F333A5}">
      <dsp:nvSpPr>
        <dsp:cNvPr id="0" name=""/>
        <dsp:cNvSpPr/>
      </dsp:nvSpPr>
      <dsp:spPr>
        <a:xfrm>
          <a:off x="3305143" y="882871"/>
          <a:ext cx="91440" cy="111539"/>
        </a:xfrm>
        <a:custGeom>
          <a:avLst/>
          <a:gdLst/>
          <a:ahLst/>
          <a:cxnLst/>
          <a:rect l="0" t="0" r="0" b="0"/>
          <a:pathLst>
            <a:path>
              <a:moveTo>
                <a:pt x="45720" y="0"/>
              </a:moveTo>
              <a:lnTo>
                <a:pt x="45720" y="111539"/>
              </a:lnTo>
            </a:path>
          </a:pathLst>
        </a:custGeom>
        <a:noFill/>
        <a:ln w="9525" cap="flat" cmpd="sng" algn="ctr">
          <a:solidFill>
            <a:schemeClr val="accent1">
              <a:tint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8F32707-C723-42F4-834E-4D269B718A56}">
      <dsp:nvSpPr>
        <dsp:cNvPr id="0" name=""/>
        <dsp:cNvSpPr/>
      </dsp:nvSpPr>
      <dsp:spPr>
        <a:xfrm>
          <a:off x="3141727" y="994410"/>
          <a:ext cx="418272" cy="278848"/>
        </a:xfrm>
        <a:prstGeom prst="roundRect">
          <a:avLst>
            <a:gd name="adj" fmla="val 10000"/>
          </a:avLst>
        </a:prstGeom>
        <a:gradFill rotWithShape="0">
          <a:gsLst>
            <a:gs pos="0">
              <a:schemeClr val="accent1">
                <a:tint val="80000"/>
                <a:hueOff val="0"/>
                <a:satOff val="0"/>
                <a:lumOff val="0"/>
                <a:alphaOff val="0"/>
                <a:shade val="51000"/>
                <a:satMod val="130000"/>
              </a:schemeClr>
            </a:gs>
            <a:gs pos="80000">
              <a:schemeClr val="accent1">
                <a:tint val="80000"/>
                <a:hueOff val="0"/>
                <a:satOff val="0"/>
                <a:lumOff val="0"/>
                <a:alphaOff val="0"/>
                <a:shade val="93000"/>
                <a:satMod val="130000"/>
              </a:schemeClr>
            </a:gs>
            <a:gs pos="100000">
              <a:schemeClr val="accent1">
                <a:tint val="8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Nav</a:t>
          </a:r>
        </a:p>
      </dsp:txBody>
      <dsp:txXfrm>
        <a:off x="3149894" y="1002577"/>
        <a:ext cx="401938" cy="26251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9072D3-A06E-42E7-9A8A-CBFE6D576CEF}">
      <dsp:nvSpPr>
        <dsp:cNvPr id="0" name=""/>
        <dsp:cNvSpPr/>
      </dsp:nvSpPr>
      <dsp:spPr>
        <a:xfrm>
          <a:off x="0" y="0"/>
          <a:ext cx="5486400" cy="3200400"/>
        </a:xfrm>
        <a:prstGeom prst="roundRect">
          <a:avLst>
            <a:gd name="adj" fmla="val 85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2483866" numCol="1" spcCol="1270" anchor="t" anchorCtr="0">
          <a:noAutofit/>
        </a:bodyPr>
        <a:lstStyle/>
        <a:p>
          <a:pPr lvl="0" algn="l" defTabSz="1155700">
            <a:lnSpc>
              <a:spcPct val="90000"/>
            </a:lnSpc>
            <a:spcBef>
              <a:spcPct val="0"/>
            </a:spcBef>
            <a:spcAft>
              <a:spcPct val="35000"/>
            </a:spcAft>
          </a:pPr>
          <a:r>
            <a:rPr lang="en-US" sz="2600" kern="1200"/>
            <a:t>Entity (</a:t>
          </a:r>
          <a:r>
            <a:rPr lang="en-US" sz="2600" i="1" kern="1200"/>
            <a:t>type</a:t>
          </a:r>
          <a:r>
            <a:rPr lang="en-US" sz="2600" kern="1200"/>
            <a:t>)</a:t>
          </a:r>
        </a:p>
      </dsp:txBody>
      <dsp:txXfrm>
        <a:off x="79676" y="79676"/>
        <a:ext cx="5327048" cy="3041048"/>
      </dsp:txXfrm>
    </dsp:sp>
    <dsp:sp modelId="{72A9990A-101E-44C2-8989-B11FC4C33BEB}">
      <dsp:nvSpPr>
        <dsp:cNvPr id="0" name=""/>
        <dsp:cNvSpPr/>
      </dsp:nvSpPr>
      <dsp:spPr>
        <a:xfrm>
          <a:off x="137160" y="800100"/>
          <a:ext cx="5212080" cy="2240280"/>
        </a:xfrm>
        <a:prstGeom prst="roundRect">
          <a:avLst>
            <a:gd name="adj" fmla="val 105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1422578" numCol="1" spcCol="1270" anchor="t" anchorCtr="0">
          <a:noAutofit/>
        </a:bodyPr>
        <a:lstStyle/>
        <a:p>
          <a:pPr lvl="0" algn="l" defTabSz="1155700">
            <a:lnSpc>
              <a:spcPct val="90000"/>
            </a:lnSpc>
            <a:spcBef>
              <a:spcPct val="0"/>
            </a:spcBef>
            <a:spcAft>
              <a:spcPct val="35000"/>
            </a:spcAft>
          </a:pPr>
          <a:r>
            <a:rPr lang="en-US" sz="2600" kern="1200"/>
            <a:t>Attribute</a:t>
          </a:r>
        </a:p>
      </dsp:txBody>
      <dsp:txXfrm>
        <a:off x="206056" y="868996"/>
        <a:ext cx="5074288" cy="2102488"/>
      </dsp:txXfrm>
    </dsp:sp>
    <dsp:sp modelId="{D0FBCB63-7E07-4CDF-9C63-2F2BD3BB71A8}">
      <dsp:nvSpPr>
        <dsp:cNvPr id="0" name=""/>
        <dsp:cNvSpPr/>
      </dsp:nvSpPr>
      <dsp:spPr>
        <a:xfrm>
          <a:off x="267462" y="1584198"/>
          <a:ext cx="1042416" cy="1288161"/>
        </a:xfrm>
        <a:prstGeom prst="roundRect">
          <a:avLst>
            <a:gd name="adj" fmla="val 105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Name</a:t>
          </a:r>
        </a:p>
        <a:p>
          <a:pPr lvl="0" algn="ctr" defTabSz="355600">
            <a:lnSpc>
              <a:spcPct val="90000"/>
            </a:lnSpc>
            <a:spcBef>
              <a:spcPct val="0"/>
            </a:spcBef>
            <a:spcAft>
              <a:spcPct val="35000"/>
            </a:spcAft>
          </a:pPr>
          <a:r>
            <a:rPr lang="en-US" sz="800" kern="1200"/>
            <a:t>FieldType</a:t>
          </a:r>
        </a:p>
        <a:p>
          <a:pPr lvl="0" algn="ctr" defTabSz="355600">
            <a:lnSpc>
              <a:spcPct val="90000"/>
            </a:lnSpc>
            <a:spcBef>
              <a:spcPct val="0"/>
            </a:spcBef>
            <a:spcAft>
              <a:spcPct val="35000"/>
            </a:spcAft>
          </a:pPr>
          <a:r>
            <a:rPr lang="en-US" sz="800" kern="1200"/>
            <a:t>Category</a:t>
          </a:r>
        </a:p>
        <a:p>
          <a:pPr lvl="0" algn="ctr" defTabSz="355600">
            <a:lnSpc>
              <a:spcPct val="90000"/>
            </a:lnSpc>
            <a:spcBef>
              <a:spcPct val="0"/>
            </a:spcBef>
            <a:spcAft>
              <a:spcPct val="35000"/>
            </a:spcAft>
          </a:pPr>
          <a:r>
            <a:rPr lang="en-US" sz="800" kern="1200"/>
            <a:t>Default Value </a:t>
          </a:r>
        </a:p>
        <a:p>
          <a:pPr lvl="0" algn="ctr" defTabSz="355600">
            <a:lnSpc>
              <a:spcPct val="90000"/>
            </a:lnSpc>
            <a:spcBef>
              <a:spcPct val="0"/>
            </a:spcBef>
            <a:spcAft>
              <a:spcPct val="35000"/>
            </a:spcAft>
          </a:pPr>
          <a:r>
            <a:rPr lang="en-US" sz="800" kern="1200">
              <a:solidFill>
                <a:schemeClr val="bg1">
                  <a:lumMod val="50000"/>
                </a:schemeClr>
              </a:solidFill>
            </a:rPr>
            <a:t>Entity</a:t>
          </a:r>
        </a:p>
        <a:p>
          <a:pPr lvl="0" algn="ctr" defTabSz="355600">
            <a:lnSpc>
              <a:spcPct val="90000"/>
            </a:lnSpc>
            <a:spcBef>
              <a:spcPct val="0"/>
            </a:spcBef>
            <a:spcAft>
              <a:spcPct val="35000"/>
            </a:spcAft>
          </a:pPr>
          <a:r>
            <a:rPr lang="en-US" sz="800" kern="1200">
              <a:solidFill>
                <a:schemeClr val="bg1">
                  <a:lumMod val="50000"/>
                </a:schemeClr>
              </a:solidFill>
            </a:rPr>
            <a:t>EntityQualifierValue</a:t>
          </a:r>
        </a:p>
        <a:p>
          <a:pPr lvl="0" algn="ctr" defTabSz="355600">
            <a:lnSpc>
              <a:spcPct val="90000"/>
            </a:lnSpc>
            <a:spcBef>
              <a:spcPct val="0"/>
            </a:spcBef>
            <a:spcAft>
              <a:spcPct val="35000"/>
            </a:spcAft>
          </a:pPr>
          <a:r>
            <a:rPr lang="en-US" sz="800" kern="1200">
              <a:solidFill>
                <a:schemeClr val="bg1">
                  <a:lumMod val="50000"/>
                </a:schemeClr>
              </a:solidFill>
            </a:rPr>
            <a:t>EntityQualifierColumn</a:t>
          </a:r>
        </a:p>
      </dsp:txBody>
      <dsp:txXfrm>
        <a:off x="299520" y="1616256"/>
        <a:ext cx="978300" cy="1224045"/>
      </dsp:txXfrm>
    </dsp:sp>
    <dsp:sp modelId="{5D8E3045-56E0-4825-832F-0F77ED9BA279}">
      <dsp:nvSpPr>
        <dsp:cNvPr id="0" name=""/>
        <dsp:cNvSpPr/>
      </dsp:nvSpPr>
      <dsp:spPr>
        <a:xfrm>
          <a:off x="1426464" y="1600200"/>
          <a:ext cx="3785616" cy="1280160"/>
        </a:xfrm>
        <a:prstGeom prst="roundRect">
          <a:avLst>
            <a:gd name="adj" fmla="val 105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722579" numCol="1" spcCol="1270" anchor="t" anchorCtr="0">
          <a:noAutofit/>
        </a:bodyPr>
        <a:lstStyle/>
        <a:p>
          <a:pPr lvl="0" algn="l" defTabSz="1155700">
            <a:lnSpc>
              <a:spcPct val="90000"/>
            </a:lnSpc>
            <a:spcBef>
              <a:spcPct val="0"/>
            </a:spcBef>
            <a:spcAft>
              <a:spcPct val="35000"/>
            </a:spcAft>
          </a:pPr>
          <a:r>
            <a:rPr lang="en-US" sz="2600" kern="1200"/>
            <a:t>AttributeValue</a:t>
          </a:r>
        </a:p>
      </dsp:txBody>
      <dsp:txXfrm>
        <a:off x="1465833" y="1639569"/>
        <a:ext cx="3706878" cy="1201422"/>
      </dsp:txXfrm>
    </dsp:sp>
    <dsp:sp modelId="{771F2D52-7924-411D-BAEB-ACC7EC87F3F8}">
      <dsp:nvSpPr>
        <dsp:cNvPr id="0" name=""/>
        <dsp:cNvSpPr/>
      </dsp:nvSpPr>
      <dsp:spPr>
        <a:xfrm>
          <a:off x="1521104" y="2176272"/>
          <a:ext cx="3596335" cy="576072"/>
        </a:xfrm>
        <a:prstGeom prst="roundRect">
          <a:avLst>
            <a:gd name="adj" fmla="val 105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Value</a:t>
          </a:r>
        </a:p>
        <a:p>
          <a:pPr lvl="0" algn="ctr" defTabSz="355600">
            <a:lnSpc>
              <a:spcPct val="90000"/>
            </a:lnSpc>
            <a:spcBef>
              <a:spcPct val="0"/>
            </a:spcBef>
            <a:spcAft>
              <a:spcPct val="35000"/>
            </a:spcAft>
          </a:pPr>
          <a:r>
            <a:rPr lang="en-US" sz="800" kern="1200"/>
            <a:t>EntityID </a:t>
          </a:r>
          <a:r>
            <a:rPr lang="en-US" sz="800" kern="1200">
              <a:solidFill>
                <a:schemeClr val="bg1">
                  <a:lumMod val="50000"/>
                </a:schemeClr>
              </a:solidFill>
            </a:rPr>
            <a:t>(reference to an </a:t>
          </a:r>
          <a:r>
            <a:rPr lang="en-US" sz="800" i="1" kern="1200">
              <a:solidFill>
                <a:schemeClr val="bg1">
                  <a:lumMod val="50000"/>
                </a:schemeClr>
              </a:solidFill>
            </a:rPr>
            <a:t>instance</a:t>
          </a:r>
          <a:r>
            <a:rPr lang="en-US" sz="800" kern="1200">
              <a:solidFill>
                <a:schemeClr val="bg1">
                  <a:lumMod val="50000"/>
                </a:schemeClr>
              </a:solidFill>
            </a:rPr>
            <a:t> of a particular entity type)</a:t>
          </a:r>
        </a:p>
        <a:p>
          <a:pPr lvl="0" algn="ctr" defTabSz="355600">
            <a:lnSpc>
              <a:spcPct val="90000"/>
            </a:lnSpc>
            <a:spcBef>
              <a:spcPct val="0"/>
            </a:spcBef>
            <a:spcAft>
              <a:spcPct val="35000"/>
            </a:spcAft>
          </a:pPr>
          <a:r>
            <a:rPr lang="en-US" sz="800" kern="1200"/>
            <a:t>AttributeID</a:t>
          </a:r>
        </a:p>
      </dsp:txBody>
      <dsp:txXfrm>
        <a:off x="1538820" y="2193988"/>
        <a:ext cx="3560903" cy="54064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9072D3-A06E-42E7-9A8A-CBFE6D576CEF}">
      <dsp:nvSpPr>
        <dsp:cNvPr id="0" name=""/>
        <dsp:cNvSpPr/>
      </dsp:nvSpPr>
      <dsp:spPr>
        <a:xfrm>
          <a:off x="0" y="0"/>
          <a:ext cx="5486400" cy="3200400"/>
        </a:xfrm>
        <a:prstGeom prst="roundRect">
          <a:avLst>
            <a:gd name="adj" fmla="val 85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2483866" numCol="1" spcCol="1270" anchor="t" anchorCtr="0">
          <a:noAutofit/>
        </a:bodyPr>
        <a:lstStyle/>
        <a:p>
          <a:pPr lvl="0" algn="l" defTabSz="1155700">
            <a:lnSpc>
              <a:spcPct val="90000"/>
            </a:lnSpc>
            <a:spcBef>
              <a:spcPct val="0"/>
            </a:spcBef>
            <a:spcAft>
              <a:spcPct val="35000"/>
            </a:spcAft>
          </a:pPr>
          <a:r>
            <a:rPr lang="en-US" sz="2600" kern="1200"/>
            <a:t>Entity (type </a:t>
          </a:r>
          <a:r>
            <a:rPr lang="en-US" sz="2600" i="1" kern="1200"/>
            <a:t>instance</a:t>
          </a:r>
          <a:r>
            <a:rPr lang="en-US" sz="2600" kern="1200"/>
            <a:t>)</a:t>
          </a:r>
        </a:p>
      </dsp:txBody>
      <dsp:txXfrm>
        <a:off x="79676" y="79676"/>
        <a:ext cx="5327048" cy="3041048"/>
      </dsp:txXfrm>
    </dsp:sp>
    <dsp:sp modelId="{72A9990A-101E-44C2-8989-B11FC4C33BEB}">
      <dsp:nvSpPr>
        <dsp:cNvPr id="0" name=""/>
        <dsp:cNvSpPr/>
      </dsp:nvSpPr>
      <dsp:spPr>
        <a:xfrm>
          <a:off x="137160" y="800100"/>
          <a:ext cx="5212080" cy="2240280"/>
        </a:xfrm>
        <a:prstGeom prst="roundRect">
          <a:avLst>
            <a:gd name="adj" fmla="val 105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1422578" numCol="1" spcCol="1270" anchor="t" anchorCtr="0">
          <a:noAutofit/>
        </a:bodyPr>
        <a:lstStyle/>
        <a:p>
          <a:pPr lvl="0" algn="l" defTabSz="1155700">
            <a:lnSpc>
              <a:spcPct val="90000"/>
            </a:lnSpc>
            <a:spcBef>
              <a:spcPct val="0"/>
            </a:spcBef>
            <a:spcAft>
              <a:spcPct val="35000"/>
            </a:spcAft>
          </a:pPr>
          <a:r>
            <a:rPr lang="en-US" sz="2600" kern="1200"/>
            <a:t>AttributeValue</a:t>
          </a:r>
        </a:p>
      </dsp:txBody>
      <dsp:txXfrm>
        <a:off x="206056" y="868996"/>
        <a:ext cx="5074288" cy="2102488"/>
      </dsp:txXfrm>
    </dsp:sp>
    <dsp:sp modelId="{D0FBCB63-7E07-4CDF-9C63-2F2BD3BB71A8}">
      <dsp:nvSpPr>
        <dsp:cNvPr id="0" name=""/>
        <dsp:cNvSpPr/>
      </dsp:nvSpPr>
      <dsp:spPr>
        <a:xfrm>
          <a:off x="267462" y="1584198"/>
          <a:ext cx="1042416" cy="1288161"/>
        </a:xfrm>
        <a:prstGeom prst="roundRect">
          <a:avLst>
            <a:gd name="adj" fmla="val 105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Value</a:t>
          </a:r>
        </a:p>
        <a:p>
          <a:pPr lvl="0" algn="ctr" defTabSz="400050">
            <a:lnSpc>
              <a:spcPct val="90000"/>
            </a:lnSpc>
            <a:spcBef>
              <a:spcPct val="0"/>
            </a:spcBef>
            <a:spcAft>
              <a:spcPct val="35000"/>
            </a:spcAft>
          </a:pPr>
          <a:r>
            <a:rPr lang="en-US" sz="900" kern="1200">
              <a:solidFill>
                <a:schemeClr val="bg1">
                  <a:lumMod val="50000"/>
                </a:schemeClr>
              </a:solidFill>
            </a:rPr>
            <a:t>EntityID</a:t>
          </a:r>
        </a:p>
        <a:p>
          <a:pPr lvl="0" algn="ctr" defTabSz="400050">
            <a:lnSpc>
              <a:spcPct val="90000"/>
            </a:lnSpc>
            <a:spcBef>
              <a:spcPct val="0"/>
            </a:spcBef>
            <a:spcAft>
              <a:spcPct val="35000"/>
            </a:spcAft>
          </a:pPr>
          <a:r>
            <a:rPr lang="en-US" sz="900" kern="1200">
              <a:solidFill>
                <a:schemeClr val="bg1">
                  <a:lumMod val="50000"/>
                </a:schemeClr>
              </a:solidFill>
            </a:rPr>
            <a:t>AttributeID</a:t>
          </a:r>
        </a:p>
      </dsp:txBody>
      <dsp:txXfrm>
        <a:off x="299520" y="1616256"/>
        <a:ext cx="978300" cy="1224045"/>
      </dsp:txXfrm>
    </dsp:sp>
    <dsp:sp modelId="{5D8E3045-56E0-4825-832F-0F77ED9BA279}">
      <dsp:nvSpPr>
        <dsp:cNvPr id="0" name=""/>
        <dsp:cNvSpPr/>
      </dsp:nvSpPr>
      <dsp:spPr>
        <a:xfrm>
          <a:off x="1426464" y="1600200"/>
          <a:ext cx="3785616" cy="1280160"/>
        </a:xfrm>
        <a:prstGeom prst="roundRect">
          <a:avLst>
            <a:gd name="adj" fmla="val 105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722579" numCol="1" spcCol="1270" anchor="t" anchorCtr="0">
          <a:noAutofit/>
        </a:bodyPr>
        <a:lstStyle/>
        <a:p>
          <a:pPr lvl="0" algn="l" defTabSz="1155700">
            <a:lnSpc>
              <a:spcPct val="90000"/>
            </a:lnSpc>
            <a:spcBef>
              <a:spcPct val="0"/>
            </a:spcBef>
            <a:spcAft>
              <a:spcPct val="35000"/>
            </a:spcAft>
          </a:pPr>
          <a:r>
            <a:rPr lang="en-US" sz="2600" kern="1200"/>
            <a:t>Attribute</a:t>
          </a:r>
        </a:p>
      </dsp:txBody>
      <dsp:txXfrm>
        <a:off x="1465833" y="1639569"/>
        <a:ext cx="3706878" cy="1201422"/>
      </dsp:txXfrm>
    </dsp:sp>
    <dsp:sp modelId="{771F2D52-7924-411D-BAEB-ACC7EC87F3F8}">
      <dsp:nvSpPr>
        <dsp:cNvPr id="0" name=""/>
        <dsp:cNvSpPr/>
      </dsp:nvSpPr>
      <dsp:spPr>
        <a:xfrm>
          <a:off x="1521104" y="2176272"/>
          <a:ext cx="3596335" cy="576072"/>
        </a:xfrm>
        <a:prstGeom prst="roundRect">
          <a:avLst>
            <a:gd name="adj" fmla="val 105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Name, Category, </a:t>
          </a:r>
          <a:br>
            <a:rPr lang="en-US" sz="900" kern="1200"/>
          </a:br>
          <a:r>
            <a:rPr lang="en-US" sz="900" kern="1200"/>
            <a:t>Default Value, Entity (type), </a:t>
          </a:r>
        </a:p>
        <a:p>
          <a:pPr lvl="0" algn="ctr" defTabSz="400050">
            <a:lnSpc>
              <a:spcPct val="90000"/>
            </a:lnSpc>
            <a:spcBef>
              <a:spcPct val="0"/>
            </a:spcBef>
            <a:spcAft>
              <a:spcPct val="35000"/>
            </a:spcAft>
          </a:pPr>
          <a:r>
            <a:rPr lang="en-US" sz="900" kern="1200"/>
            <a:t>FieldType, etc.</a:t>
          </a:r>
        </a:p>
      </dsp:txBody>
      <dsp:txXfrm>
        <a:off x="1538820" y="2193988"/>
        <a:ext cx="3560903" cy="54064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CC57E5-42FE-4E47-9587-71B0C1B4B820}">
      <dsp:nvSpPr>
        <dsp:cNvPr id="0" name=""/>
        <dsp:cNvSpPr/>
      </dsp:nvSpPr>
      <dsp:spPr>
        <a:xfrm>
          <a:off x="1652064" y="9784"/>
          <a:ext cx="1519916" cy="5982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en-US" sz="700" b="1" u="none" kern="1200"/>
            <a:t>DefinedType</a:t>
          </a:r>
          <a:r>
            <a:rPr lang="en-US" sz="700" kern="1200"/>
            <a:t/>
          </a:r>
          <a:br>
            <a:rPr lang="en-US" sz="700" kern="1200"/>
          </a:br>
          <a:r>
            <a:rPr lang="en-US" sz="700" kern="1200"/>
            <a:t>- Category</a:t>
          </a:r>
          <a:br>
            <a:rPr lang="en-US" sz="700" kern="1200"/>
          </a:br>
          <a:r>
            <a:rPr lang="en-US" sz="700" kern="1200"/>
            <a:t>- Order</a:t>
          </a:r>
          <a:br>
            <a:rPr lang="en-US" sz="700" kern="1200"/>
          </a:br>
          <a:r>
            <a:rPr lang="en-US" sz="700" kern="1200"/>
            <a:t>- Name</a:t>
          </a:r>
          <a:br>
            <a:rPr lang="en-US" sz="700" kern="1200"/>
          </a:br>
          <a:r>
            <a:rPr lang="en-US" sz="700" kern="1200"/>
            <a:t>- Description</a:t>
          </a:r>
        </a:p>
      </dsp:txBody>
      <dsp:txXfrm>
        <a:off x="1669586" y="27306"/>
        <a:ext cx="1484872" cy="563200"/>
      </dsp:txXfrm>
    </dsp:sp>
    <dsp:sp modelId="{EDEAA66E-D50C-452E-9BF6-B3F81C2B6D60}">
      <dsp:nvSpPr>
        <dsp:cNvPr id="0" name=""/>
        <dsp:cNvSpPr/>
      </dsp:nvSpPr>
      <dsp:spPr>
        <a:xfrm>
          <a:off x="1804056" y="608028"/>
          <a:ext cx="295307" cy="379495"/>
        </a:xfrm>
        <a:custGeom>
          <a:avLst/>
          <a:gdLst/>
          <a:ahLst/>
          <a:cxnLst/>
          <a:rect l="0" t="0" r="0" b="0"/>
          <a:pathLst>
            <a:path>
              <a:moveTo>
                <a:pt x="0" y="0"/>
              </a:moveTo>
              <a:lnTo>
                <a:pt x="0" y="379495"/>
              </a:lnTo>
              <a:lnTo>
                <a:pt x="295307" y="3794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64171C-FE04-4715-AD79-2351ACF57070}">
      <dsp:nvSpPr>
        <dsp:cNvPr id="0" name=""/>
        <dsp:cNvSpPr/>
      </dsp:nvSpPr>
      <dsp:spPr>
        <a:xfrm>
          <a:off x="2099364" y="759749"/>
          <a:ext cx="1002998" cy="45554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 val="3400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en-US" sz="700" b="1" kern="1200"/>
            <a:t>DefinedValue</a:t>
          </a:r>
          <a:endParaRPr lang="en-US" sz="700" kern="1200"/>
        </a:p>
      </dsp:txBody>
      <dsp:txXfrm>
        <a:off x="2112707" y="773092"/>
        <a:ext cx="976312" cy="428863"/>
      </dsp:txXfrm>
    </dsp:sp>
    <dsp:sp modelId="{C4008C9C-BABA-49B9-B33E-4DDA359A54FB}">
      <dsp:nvSpPr>
        <dsp:cNvPr id="0" name=""/>
        <dsp:cNvSpPr/>
      </dsp:nvSpPr>
      <dsp:spPr>
        <a:xfrm>
          <a:off x="1804056" y="608028"/>
          <a:ext cx="238955" cy="445113"/>
        </a:xfrm>
        <a:custGeom>
          <a:avLst/>
          <a:gdLst/>
          <a:ahLst/>
          <a:cxnLst/>
          <a:rect l="0" t="0" r="0" b="0"/>
          <a:pathLst>
            <a:path>
              <a:moveTo>
                <a:pt x="0" y="0"/>
              </a:moveTo>
              <a:lnTo>
                <a:pt x="0" y="445113"/>
              </a:lnTo>
              <a:lnTo>
                <a:pt x="238955" y="4451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0E5982-5317-4EAA-AA4B-E67123715D28}">
      <dsp:nvSpPr>
        <dsp:cNvPr id="0" name=""/>
        <dsp:cNvSpPr/>
      </dsp:nvSpPr>
      <dsp:spPr>
        <a:xfrm>
          <a:off x="2043011" y="825367"/>
          <a:ext cx="1002998" cy="455549"/>
        </a:xfrm>
        <a:prstGeom prst="roundRect">
          <a:avLst>
            <a:gd name="adj" fmla="val 10000"/>
          </a:avLst>
        </a:prstGeom>
        <a:solidFill>
          <a:schemeClr val="lt1">
            <a:hueOff val="0"/>
            <a:satOff val="0"/>
            <a:lumOff val="0"/>
          </a:schemeClr>
        </a:solidFill>
        <a:ln w="25400" cap="flat" cmpd="sng" algn="ctr">
          <a:solidFill>
            <a:schemeClr val="accent1">
              <a:hueOff val="0"/>
              <a:satOff val="0"/>
              <a:lumOff val="0"/>
              <a:alpha val="6700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en-US" sz="700" b="1" kern="1200"/>
            <a:t>DefinedValue</a:t>
          </a:r>
          <a:endParaRPr lang="en-US" sz="700" kern="1200"/>
        </a:p>
      </dsp:txBody>
      <dsp:txXfrm>
        <a:off x="2056354" y="838710"/>
        <a:ext cx="976312" cy="428863"/>
      </dsp:txXfrm>
    </dsp:sp>
    <dsp:sp modelId="{86B4C5A1-07EF-481E-BBE7-906C0D17BE69}">
      <dsp:nvSpPr>
        <dsp:cNvPr id="0" name=""/>
        <dsp:cNvSpPr/>
      </dsp:nvSpPr>
      <dsp:spPr>
        <a:xfrm>
          <a:off x="1804056" y="608028"/>
          <a:ext cx="174320" cy="518403"/>
        </a:xfrm>
        <a:custGeom>
          <a:avLst/>
          <a:gdLst/>
          <a:ahLst/>
          <a:cxnLst/>
          <a:rect l="0" t="0" r="0" b="0"/>
          <a:pathLst>
            <a:path>
              <a:moveTo>
                <a:pt x="0" y="0"/>
              </a:moveTo>
              <a:lnTo>
                <a:pt x="0" y="518403"/>
              </a:lnTo>
              <a:lnTo>
                <a:pt x="174320" y="5184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AA84EB-1D2A-4060-AFCD-9AF63510063B}">
      <dsp:nvSpPr>
        <dsp:cNvPr id="0" name=""/>
        <dsp:cNvSpPr/>
      </dsp:nvSpPr>
      <dsp:spPr>
        <a:xfrm>
          <a:off x="1978377" y="898657"/>
          <a:ext cx="1002998" cy="455549"/>
        </a:xfrm>
        <a:prstGeom prst="roundRect">
          <a:avLst>
            <a:gd name="adj" fmla="val 10000"/>
          </a:avLst>
        </a:prstGeom>
        <a:solidFill>
          <a:schemeClr val="lt1">
            <a:hueOff val="0"/>
            <a:satOff val="0"/>
            <a:lum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3335" tIns="8890" rIns="13335" bIns="8890" numCol="1" spcCol="1270" anchor="ctr" anchorCtr="0">
          <a:noAutofit/>
        </a:bodyPr>
        <a:lstStyle/>
        <a:p>
          <a:pPr lvl="0" algn="l" defTabSz="311150">
            <a:lnSpc>
              <a:spcPct val="90000"/>
            </a:lnSpc>
            <a:spcBef>
              <a:spcPct val="0"/>
            </a:spcBef>
            <a:spcAft>
              <a:spcPct val="35000"/>
            </a:spcAft>
          </a:pPr>
          <a:r>
            <a:rPr lang="en-US" sz="700" b="1" kern="1200"/>
            <a:t>DefinedValue</a:t>
          </a:r>
          <a:r>
            <a:rPr lang="en-US" sz="700" kern="1200"/>
            <a:t/>
          </a:r>
          <a:br>
            <a:rPr lang="en-US" sz="700" kern="1200"/>
          </a:br>
          <a:r>
            <a:rPr lang="en-US" sz="700" kern="1200"/>
            <a:t>- Name</a:t>
          </a:r>
          <a:br>
            <a:rPr lang="en-US" sz="700" kern="1200"/>
          </a:br>
          <a:r>
            <a:rPr lang="en-US" sz="700" kern="1200"/>
            <a:t>- Description</a:t>
          </a:r>
          <a:br>
            <a:rPr lang="en-US" sz="700" kern="1200"/>
          </a:br>
          <a:r>
            <a:rPr lang="en-US" sz="700" kern="1200"/>
            <a:t>- Order</a:t>
          </a:r>
        </a:p>
      </dsp:txBody>
      <dsp:txXfrm>
        <a:off x="1991720" y="912000"/>
        <a:ext cx="976312" cy="428863"/>
      </dsp:txXfrm>
    </dsp:sp>
  </dsp:spTree>
</dsp:drawing>
</file>

<file path=word/diagrams/layout1.xml><?xml version="1.0" encoding="utf-8"?>
<dgm:layoutDef xmlns:dgm="http://schemas.openxmlformats.org/drawingml/2006/diagram" xmlns:a="http://schemas.openxmlformats.org/drawingml/2006/main" uniqueId="urn:microsoft.com/office/officeart/2005/8/layout/target1">
  <dgm:title val=""/>
  <dgm:desc val=""/>
  <dgm:catLst>
    <dgm:cat type="relationship" pri="25000"/>
    <dgm:cat type="convert" pri="2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resizeHandles val="exact"/>
    </dgm:varLst>
    <dgm:alg type="composite">
      <dgm:param type="ar" val="1.25"/>
    </dgm:alg>
    <dgm:shape xmlns:r="http://schemas.openxmlformats.org/officeDocument/2006/relationships" r:blip="">
      <dgm:adjLst/>
    </dgm:shape>
    <dgm:presOf/>
    <dgm:choose name="Name0">
      <dgm:if name="Name1" func="var" arg="dir" op="equ" val="norm">
        <dgm:choose name="Name2">
          <dgm:if name="Name3" axis="ch" ptType="node" func="cnt" op="equ" val="0">
            <dgm:constrLst/>
          </dgm:if>
          <dgm:if name="Name4"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r" for="ch" forName="line1" refType="l" refFor="ch" refForName="text1"/>
              <dgm:constr type="h" for="ch" forName="line1"/>
              <dgm:constr type="l" for="ch" forName="d1" refType="w" fact="0.3"/>
              <dgm:constr type="b" for="ch" forName="d1" refType="h" fact="0.625"/>
              <dgm:constr type="w" for="ch" forName="d1" refType="w" fact="0.32475"/>
              <dgm:constr type="h" for="ch" forName="d1" refType="h" fact="0.469"/>
            </dgm:constrLst>
          </dgm:if>
          <dgm:if name="Name5"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312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44325"/>
              <dgm:constr type="b" for="ch" forName="d2" refType="h" fact="0.7975"/>
              <dgm:constr type="w" for="ch" forName="d2" refType="w" fact="0.1815"/>
              <dgm:constr type="h" for="ch" forName="d2" refType="h" fact="0.3283"/>
            </dgm:constrLst>
          </dgm:if>
          <dgm:if name="Name6"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2187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2187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86"/>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7175"/>
              <dgm:constr type="b" for="ch" forName="d3" refType="h" fact="0.83375"/>
              <dgm:constr type="w" for="ch" forName="d3" refType="w" fact="0.1527"/>
              <dgm:constr type="h" for="ch" forName="d3" refType="h" fact="0.287"/>
            </dgm:constrLst>
          </dgm:if>
          <dgm:if name="Name7"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7938"/>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29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7938"/>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662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25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r" for="ch" forName="text4" refType="w"/>
              <dgm:constr type="t" for="ch" forName="text4" refType="b" refFor="ch" refForName="text3"/>
              <dgm:constr type="l" for="ch" forName="line4" refType="w" fact="0.625"/>
              <dgm:constr type="ctrY" for="ch" forName="line4" refType="ctrY" refFor="ch" refForName="text4"/>
              <dgm:constr type="w" for="ch" forName="line4" refType="w" fact="0.075"/>
              <dgm:constr type="h" for="ch" forName="line4"/>
              <dgm:constr type="l" for="ch" forName="d4" refType="w" fact="0.48525"/>
              <dgm:constr type="b" for="ch" forName="d4" refType="h" fact="0.85594"/>
              <dgm:constr type="w" for="ch" forName="d4" refType="w" fact="0.1394"/>
              <dgm:constr type="h" for="ch" forName="d4" refType="h" fact="0.2282"/>
            </dgm:constrLst>
          </dgm:if>
          <dgm:if name="Name8"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324"/>
              <dgm:constr type="r" for="ch" forName="text1" refType="w"/>
              <dgm:constr type="ctrY" for="ch" forName="text1" refType="h" fact="0.13"/>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324"/>
              <dgm:constr type="r" for="ch" forName="text2" refType="w"/>
              <dgm:constr type="ctrY" for="ch" forName="text2" refType="h" fact="0.27"/>
              <dgm:constr type="l" for="ch" forName="line2" refType="w" fact="0.625"/>
              <dgm:constr type="ctrY" for="ch" forName="line2" refType="ctrY" refFor="ch" refForName="text2"/>
              <dgm:constr type="w" for="ch" forName="line2" refType="w" fact="0.075"/>
              <dgm:constr type="h" for="ch" forName="line2"/>
              <dgm:constr type="l" for="ch" forName="d2" refType="w" fact="0.3498"/>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r" for="ch" forName="text3" refType="w"/>
              <dgm:constr type="ctrY" for="ch" forName="text3" refType="h" fact="0.41"/>
              <dgm:constr type="l" for="ch" forName="line3" refType="w" fact="0.625"/>
              <dgm:constr type="ctrY" for="ch" forName="line3" refType="ctrY" refFor="ch" refForName="text3"/>
              <dgm:constr type="w" for="ch" forName="line3" refType="w" fact="0.075"/>
              <dgm:constr type="h" for="ch" forName="line3"/>
              <dgm:constr type="l" for="ch" forName="d3" refType="w" fact="0.394"/>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r" for="ch" forName="text4" refType="w"/>
              <dgm:constr type="ctrY" for="ch" forName="text4" refType="h" fact="0.547"/>
              <dgm:constr type="l" for="ch" forName="line4" refType="w" fact="0.625"/>
              <dgm:constr type="ctrY" for="ch" forName="line4" refType="ctrY" refFor="ch" refForName="text4"/>
              <dgm:constr type="w" for="ch" forName="line4" refType="w" fact="0.075"/>
              <dgm:constr type="h" for="ch" forName="line4"/>
              <dgm:constr type="l" for="ch" forName="d4" refType="w" fact="0.446"/>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r" for="ch" forName="text5" refType="w"/>
              <dgm:constr type="ctrY" for="ch" forName="text5" refType="h" fact="0.68"/>
              <dgm:constr type="l" for="ch" forName="line5" refType="w" fact="0.625"/>
              <dgm:constr type="ctrY" for="ch" forName="line5" refType="ctrY" refFor="ch" refForName="text5"/>
              <dgm:constr type="w" for="ch" forName="line5" refType="w" fact="0.075"/>
              <dgm:constr type="h" for="ch" forName="line5"/>
              <dgm:constr type="l" for="ch" forName="d5" refType="w" fact="0.495"/>
              <dgm:constr type="b" for="ch" forName="d5" refType="h" fact="0.855"/>
              <dgm:constr type="w" for="ch" forName="d5" refType="w" fact="0.13"/>
              <dgm:constr type="h" for="ch" forName="d5" refType="h" fact="0.175"/>
            </dgm:constrLst>
          </dgm:if>
          <dgm:else name="Name9"/>
        </dgm:choose>
      </dgm:if>
      <dgm:else name="Name10">
        <dgm:choose name="Name11">
          <dgm:if name="Name12" axis="ch" ptType="node" func="cnt" op="equ" val="0">
            <dgm:constrLst/>
          </dgm:if>
          <dgm:if name="Name13"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Lst>
          </dgm:if>
          <dgm:if name="Name14"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312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55675"/>
              <dgm:constr type="b" for="ch" forName="d2" refType="h" fact="0.7975"/>
              <dgm:constr type="w" for="ch" forName="d2" refType="w" fact="0.1815"/>
              <dgm:constr type="h" for="ch" forName="d2" refType="h" fact="0.3283"/>
            </dgm:constrLst>
          </dgm:if>
          <dgm:if name="Name15"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2187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2187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14"/>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2825"/>
              <dgm:constr type="b" for="ch" forName="d3" refType="h" fact="0.83375"/>
              <dgm:constr type="w" for="ch" forName="d3" refType="w" fact="0.1527"/>
              <dgm:constr type="h" for="ch" forName="d3" refType="h" fact="0.287"/>
            </dgm:constrLst>
          </dgm:if>
          <dgm:if name="Name16"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7938"/>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0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7938"/>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337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74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l" for="ch" forName="text4"/>
              <dgm:constr type="t" for="ch" forName="text4" refType="b" refFor="ch" refForName="text3"/>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1475"/>
              <dgm:constr type="b" for="ch" forName="d4" refType="h" fact="0.85594"/>
              <dgm:constr type="w" for="ch" forName="d4" refType="w" fact="0.1394"/>
              <dgm:constr type="h" for="ch" forName="d4" refType="h" fact="0.2282"/>
            </dgm:constrLst>
          </dgm:if>
          <dgm:if name="Name17"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324"/>
              <dgm:constr type="l" for="ch" forName="text1"/>
              <dgm:constr type="ctrY" for="ch" forName="text1" refType="h" fact="0.13"/>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324"/>
              <dgm:constr type="l" for="ch" forName="text2"/>
              <dgm:constr type="ctrY" for="ch" forName="text2" refType="h" fact="0.27"/>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502"/>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l" for="ch" forName="text3"/>
              <dgm:constr type="ctrY" for="ch" forName="text3" refType="h" fact="0.41"/>
              <dgm:constr type="l" for="ch" forName="line3" refType="r" refFor="ch" refForName="text3"/>
              <dgm:constr type="ctrY" for="ch" forName="line3" refType="ctrY" refFor="ch" refForName="text3"/>
              <dgm:constr type="r" for="ch" forName="line3" refType="w" fact="0.375"/>
              <dgm:constr type="h" for="ch" forName="line3"/>
              <dgm:constr type="r" for="ch" forName="d3" refType="w" fact="0.606"/>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l" for="ch" forName="text4"/>
              <dgm:constr type="ctrY" for="ch" forName="text4" refType="h" fact="0.547"/>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54"/>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l" for="ch" forName="text5"/>
              <dgm:constr type="ctrY" for="ch" forName="text5" refType="h" fact="0.68"/>
              <dgm:constr type="l" for="ch" forName="line5" refType="r" refFor="ch" refForName="text5"/>
              <dgm:constr type="ctrY" for="ch" forName="line5" refType="ctrY" refFor="ch" refForName="text5"/>
              <dgm:constr type="r" for="ch" forName="line5" refType="w" fact="0.375"/>
              <dgm:constr type="h" for="ch" forName="line5"/>
              <dgm:constr type="r" for="ch" forName="d5" refType="w" fact="0.505"/>
              <dgm:constr type="b" for="ch" forName="d5" refType="h" fact="0.855"/>
              <dgm:constr type="w" for="ch" forName="d5" refType="w" fact="0.13"/>
              <dgm:constr type="h" for="ch" forName="d5" refType="h" fact="0.175"/>
            </dgm:constrLst>
          </dgm:if>
          <dgm:else name="Name18"/>
        </dgm:choose>
      </dgm:else>
    </dgm:choose>
    <dgm:ruleLst/>
    <dgm:forEach name="Name19" axis="ch" ptType="node" cnt="1">
      <dgm:layoutNode name="circle1" styleLbl="lnNode1">
        <dgm:alg type="sp"/>
        <dgm:shape xmlns:r="http://schemas.openxmlformats.org/officeDocument/2006/relationships" type="ellipse" r:blip="">
          <dgm:adjLst/>
        </dgm:shape>
        <dgm:presOf/>
        <dgm:constrLst/>
        <dgm:ruleLst/>
      </dgm:layoutNode>
      <dgm:layoutNode name="text1" styleLbl="revTx">
        <dgm:varLst>
          <dgm:bulletEnabled val="1"/>
        </dgm:varLst>
        <dgm:choose name="Name20">
          <dgm:if name="Name21" func="var" arg="dir" op="equ" val="norm">
            <dgm:choose name="Name22">
              <dgm:if name="Name23" axis="root des" ptType="all node" func="maxDepth" op="gt" val="1">
                <dgm:alg type="tx">
                  <dgm:param type="parTxLTRAlign" val="l"/>
                  <dgm:param type="parTxRTLAlign" val="r"/>
                </dgm:alg>
              </dgm:if>
              <dgm:else name="Name24">
                <dgm:alg type="tx">
                  <dgm:param type="parTxLTRAlign" val="l"/>
                  <dgm:param type="parTxRTLAlign" val="l"/>
                </dgm:alg>
              </dgm:else>
            </dgm:choose>
          </dgm:if>
          <dgm:else name="Name25">
            <dgm:choose name="Name26">
              <dgm:if name="Name27" axis="root des" ptType="all node" func="maxDepth" op="gt" val="1">
                <dgm:alg type="tx">
                  <dgm:param type="parTxLTRAlign" val="l"/>
                  <dgm:param type="parTxRTLAlign" val="r"/>
                </dgm:alg>
              </dgm:if>
              <dgm:else name="Name28">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29">
          <dgm:if name="Name30" func="var" arg="dir" op="equ" val="norm">
            <dgm:constrLst>
              <dgm:constr type="tMarg" refType="primFontSz" fact="0.1"/>
              <dgm:constr type="bMarg" refType="primFontSz" fact="0.1"/>
              <dgm:constr type="rMarg" refType="primFontSz" fact="0.1"/>
            </dgm:constrLst>
          </dgm:if>
          <dgm:else name="Name31">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1" styleLbl="callout">
        <dgm:alg type="sp"/>
        <dgm:shape xmlns:r="http://schemas.openxmlformats.org/officeDocument/2006/relationships" type="line" r:blip="">
          <dgm:adjLst/>
        </dgm:shape>
        <dgm:presOf/>
        <dgm:constrLst/>
        <dgm:ruleLst/>
      </dgm:layoutNode>
      <dgm:layoutNode name="d1" styleLbl="callout">
        <dgm:alg type="sp"/>
        <dgm:choose name="Name32">
          <dgm:if name="Name33" func="var" arg="dir" op="equ" val="norm">
            <dgm:shape xmlns:r="http://schemas.openxmlformats.org/officeDocument/2006/relationships" rot="90" type="line" r:blip="">
              <dgm:adjLst/>
            </dgm:shape>
          </dgm:if>
          <dgm:else name="Name34">
            <dgm:shape xmlns:r="http://schemas.openxmlformats.org/officeDocument/2006/relationships" rot="180" type="line" r:blip="">
              <dgm:adjLst/>
            </dgm:shape>
          </dgm:else>
        </dgm:choose>
        <dgm:presOf/>
        <dgm:constrLst/>
        <dgm:ruleLst/>
      </dgm:layoutNode>
    </dgm:forEach>
    <dgm:forEach name="Name35" axis="ch" ptType="node" st="2" cnt="1">
      <dgm:layoutNode name="circle2" styleLbl="lnNode1">
        <dgm:alg type="sp"/>
        <dgm:shape xmlns:r="http://schemas.openxmlformats.org/officeDocument/2006/relationships" type="ellipse" r:blip="" zOrderOff="-5">
          <dgm:adjLst/>
        </dgm:shape>
        <dgm:presOf/>
        <dgm:constrLst/>
        <dgm:ruleLst/>
      </dgm:layoutNode>
      <dgm:layoutNode name="text2" styleLbl="revTx">
        <dgm:varLst>
          <dgm:bulletEnabled val="1"/>
        </dgm:varLst>
        <dgm:choose name="Name36">
          <dgm:if name="Name37" func="var" arg="dir" op="equ" val="norm">
            <dgm:choose name="Name38">
              <dgm:if name="Name39" axis="root des" ptType="all node" func="maxDepth" op="gt" val="1">
                <dgm:alg type="tx">
                  <dgm:param type="parTxLTRAlign" val="l"/>
                  <dgm:param type="parTxRTLAlign" val="r"/>
                </dgm:alg>
              </dgm:if>
              <dgm:else name="Name40">
                <dgm:alg type="tx">
                  <dgm:param type="parTxLTRAlign" val="l"/>
                  <dgm:param type="parTxRTLAlign" val="l"/>
                </dgm:alg>
              </dgm:else>
            </dgm:choose>
          </dgm:if>
          <dgm:else name="Name41">
            <dgm:choose name="Name42">
              <dgm:if name="Name43" axis="root des" ptType="all node" func="maxDepth" op="gt" val="1">
                <dgm:alg type="tx">
                  <dgm:param type="parTxLTRAlign" val="l"/>
                  <dgm:param type="parTxRTLAlign" val="r"/>
                </dgm:alg>
              </dgm:if>
              <dgm:else name="Name44">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45">
          <dgm:if name="Name46" func="var" arg="dir" op="equ" val="norm">
            <dgm:constrLst>
              <dgm:constr type="tMarg" refType="primFontSz" fact="0.1"/>
              <dgm:constr type="bMarg" refType="primFontSz" fact="0.1"/>
              <dgm:constr type="rMarg" refType="primFontSz" fact="0.1"/>
            </dgm:constrLst>
          </dgm:if>
          <dgm:else name="Name47">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2" styleLbl="callout">
        <dgm:alg type="sp"/>
        <dgm:shape xmlns:r="http://schemas.openxmlformats.org/officeDocument/2006/relationships" type="line" r:blip="">
          <dgm:adjLst/>
        </dgm:shape>
        <dgm:presOf/>
        <dgm:constrLst/>
        <dgm:ruleLst/>
      </dgm:layoutNode>
      <dgm:layoutNode name="d2" styleLbl="callout">
        <dgm:alg type="sp"/>
        <dgm:choose name="Name48">
          <dgm:if name="Name49" func="var" arg="dir" op="equ" val="norm">
            <dgm:shape xmlns:r="http://schemas.openxmlformats.org/officeDocument/2006/relationships" rot="90" type="line" r:blip="">
              <dgm:adjLst/>
            </dgm:shape>
          </dgm:if>
          <dgm:else name="Name50">
            <dgm:shape xmlns:r="http://schemas.openxmlformats.org/officeDocument/2006/relationships" rot="180" type="line" r:blip="">
              <dgm:adjLst/>
            </dgm:shape>
          </dgm:else>
        </dgm:choose>
        <dgm:presOf/>
        <dgm:constrLst/>
        <dgm:ruleLst/>
      </dgm:layoutNode>
    </dgm:forEach>
    <dgm:forEach name="Name51" axis="ch" ptType="node" st="3" cnt="1">
      <dgm:layoutNode name="circle3" styleLbl="lnNode1">
        <dgm:alg type="sp"/>
        <dgm:shape xmlns:r="http://schemas.openxmlformats.org/officeDocument/2006/relationships" type="ellipse" r:blip="" zOrderOff="-10">
          <dgm:adjLst/>
        </dgm:shape>
        <dgm:presOf/>
        <dgm:constrLst/>
        <dgm:ruleLst/>
      </dgm:layoutNode>
      <dgm:layoutNode name="text3" styleLbl="revTx">
        <dgm:varLst>
          <dgm:bulletEnabled val="1"/>
        </dgm:varLst>
        <dgm:choose name="Name52">
          <dgm:if name="Name53" func="var" arg="dir" op="equ" val="norm">
            <dgm:choose name="Name54">
              <dgm:if name="Name55" axis="root des" ptType="all node" func="maxDepth" op="gt" val="1">
                <dgm:alg type="tx">
                  <dgm:param type="parTxLTRAlign" val="l"/>
                  <dgm:param type="parTxRTLAlign" val="r"/>
                </dgm:alg>
              </dgm:if>
              <dgm:else name="Name56">
                <dgm:alg type="tx">
                  <dgm:param type="parTxLTRAlign" val="l"/>
                  <dgm:param type="parTxRTLAlign" val="l"/>
                </dgm:alg>
              </dgm:else>
            </dgm:choose>
          </dgm:if>
          <dgm:else name="Name57">
            <dgm:choose name="Name58">
              <dgm:if name="Name59" axis="root des" ptType="all node" func="maxDepth" op="gt" val="1">
                <dgm:alg type="tx">
                  <dgm:param type="parTxLTRAlign" val="l"/>
                  <dgm:param type="parTxRTLAlign" val="r"/>
                </dgm:alg>
              </dgm:if>
              <dgm:else name="Name60">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61">
          <dgm:if name="Name62" func="var" arg="dir" op="equ" val="norm">
            <dgm:constrLst>
              <dgm:constr type="tMarg" refType="primFontSz" fact="0.1"/>
              <dgm:constr type="bMarg" refType="primFontSz" fact="0.1"/>
              <dgm:constr type="rMarg" refType="primFontSz" fact="0.1"/>
            </dgm:constrLst>
          </dgm:if>
          <dgm:else name="Name63">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3" styleLbl="callout">
        <dgm:alg type="sp"/>
        <dgm:shape xmlns:r="http://schemas.openxmlformats.org/officeDocument/2006/relationships" type="line" r:blip="">
          <dgm:adjLst/>
        </dgm:shape>
        <dgm:presOf/>
        <dgm:constrLst/>
        <dgm:ruleLst/>
      </dgm:layoutNode>
      <dgm:layoutNode name="d3" styleLbl="callout">
        <dgm:alg type="sp"/>
        <dgm:choose name="Name64">
          <dgm:if name="Name65" func="var" arg="dir" op="equ" val="norm">
            <dgm:shape xmlns:r="http://schemas.openxmlformats.org/officeDocument/2006/relationships" rot="90" type="line" r:blip="">
              <dgm:adjLst/>
            </dgm:shape>
          </dgm:if>
          <dgm:else name="Name66">
            <dgm:shape xmlns:r="http://schemas.openxmlformats.org/officeDocument/2006/relationships" rot="180" type="line" r:blip="">
              <dgm:adjLst/>
            </dgm:shape>
          </dgm:else>
        </dgm:choose>
        <dgm:presOf/>
        <dgm:constrLst/>
        <dgm:ruleLst/>
      </dgm:layoutNode>
    </dgm:forEach>
    <dgm:forEach name="Name67" axis="ch" ptType="node" st="4" cnt="1">
      <dgm:layoutNode name="circle4" styleLbl="lnNode1">
        <dgm:alg type="sp"/>
        <dgm:shape xmlns:r="http://schemas.openxmlformats.org/officeDocument/2006/relationships" type="ellipse" r:blip="" zOrderOff="-15">
          <dgm:adjLst/>
        </dgm:shape>
        <dgm:presOf/>
        <dgm:constrLst/>
        <dgm:ruleLst/>
      </dgm:layoutNode>
      <dgm:layoutNode name="text4" styleLbl="revTx">
        <dgm:varLst>
          <dgm:bulletEnabled val="1"/>
        </dgm:varLst>
        <dgm:choose name="Name68">
          <dgm:if name="Name69" func="var" arg="dir" op="equ" val="norm">
            <dgm:choose name="Name70">
              <dgm:if name="Name71" axis="root des" ptType="all node" func="maxDepth" op="gt" val="1">
                <dgm:alg type="tx">
                  <dgm:param type="parTxLTRAlign" val="l"/>
                  <dgm:param type="parTxRTLAlign" val="r"/>
                </dgm:alg>
              </dgm:if>
              <dgm:else name="Name72">
                <dgm:alg type="tx">
                  <dgm:param type="parTxLTRAlign" val="l"/>
                  <dgm:param type="parTxRTLAlign" val="l"/>
                </dgm:alg>
              </dgm:else>
            </dgm:choose>
          </dgm:if>
          <dgm:else name="Name73">
            <dgm:choose name="Name74">
              <dgm:if name="Name75" axis="root des" ptType="all node" func="maxDepth" op="gt" val="1">
                <dgm:alg type="tx">
                  <dgm:param type="parTxLTRAlign" val="l"/>
                  <dgm:param type="parTxRTLAlign" val="r"/>
                </dgm:alg>
              </dgm:if>
              <dgm:else name="Name76">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77">
          <dgm:if name="Name78" func="var" arg="dir" op="equ" val="norm">
            <dgm:constrLst>
              <dgm:constr type="tMarg" refType="primFontSz" fact="0.1"/>
              <dgm:constr type="bMarg" refType="primFontSz" fact="0.1"/>
              <dgm:constr type="rMarg" refType="primFontSz" fact="0.1"/>
            </dgm:constrLst>
          </dgm:if>
          <dgm:else name="Name79">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4" styleLbl="callout">
        <dgm:alg type="sp"/>
        <dgm:shape xmlns:r="http://schemas.openxmlformats.org/officeDocument/2006/relationships" type="line" r:blip="">
          <dgm:adjLst/>
        </dgm:shape>
        <dgm:presOf/>
        <dgm:constrLst/>
        <dgm:ruleLst/>
      </dgm:layoutNode>
      <dgm:layoutNode name="d4" styleLbl="callout">
        <dgm:alg type="sp"/>
        <dgm:choose name="Name80">
          <dgm:if name="Name81" func="var" arg="dir" op="equ" val="norm">
            <dgm:shape xmlns:r="http://schemas.openxmlformats.org/officeDocument/2006/relationships" rot="90" type="line" r:blip="">
              <dgm:adjLst/>
            </dgm:shape>
          </dgm:if>
          <dgm:else name="Name82">
            <dgm:shape xmlns:r="http://schemas.openxmlformats.org/officeDocument/2006/relationships" rot="180" type="line" r:blip="">
              <dgm:adjLst/>
            </dgm:shape>
          </dgm:else>
        </dgm:choose>
        <dgm:presOf/>
        <dgm:constrLst/>
        <dgm:ruleLst/>
      </dgm:layoutNode>
    </dgm:forEach>
    <dgm:forEach name="Name83" axis="ch" ptType="node" st="5" cnt="1">
      <dgm:layoutNode name="circle5" styleLbl="lnNode1">
        <dgm:alg type="sp"/>
        <dgm:shape xmlns:r="http://schemas.openxmlformats.org/officeDocument/2006/relationships" type="ellipse" r:blip="" zOrderOff="-20">
          <dgm:adjLst/>
        </dgm:shape>
        <dgm:presOf/>
        <dgm:constrLst/>
        <dgm:ruleLst/>
      </dgm:layoutNode>
      <dgm:layoutNode name="text5" styleLbl="revTx">
        <dgm:varLst>
          <dgm:bulletEnabled val="1"/>
        </dgm:varLst>
        <dgm:choose name="Name84">
          <dgm:if name="Name85" func="var" arg="dir" op="equ" val="norm">
            <dgm:choose name="Name86">
              <dgm:if name="Name87" axis="root des" ptType="all node" func="maxDepth" op="gt" val="1">
                <dgm:alg type="tx">
                  <dgm:param type="parTxLTRAlign" val="l"/>
                  <dgm:param type="parTxRTLAlign" val="r"/>
                </dgm:alg>
              </dgm:if>
              <dgm:else name="Name88">
                <dgm:alg type="tx">
                  <dgm:param type="parTxLTRAlign" val="l"/>
                  <dgm:param type="parTxRTLAlign" val="l"/>
                </dgm:alg>
              </dgm:else>
            </dgm:choose>
          </dgm:if>
          <dgm:else name="Name89">
            <dgm:choose name="Name90">
              <dgm:if name="Name91" axis="root des" ptType="all node" func="maxDepth" op="gt" val="1">
                <dgm:alg type="tx">
                  <dgm:param type="parTxLTRAlign" val="l"/>
                  <dgm:param type="parTxRTLAlign" val="r"/>
                </dgm:alg>
              </dgm:if>
              <dgm:else name="Name92">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tMarg" refType="primFontSz" fact="0.1"/>
              <dgm:constr type="bMarg" refType="primFontSz" fact="0.1"/>
              <dgm:constr type="rMarg" refType="primFontSz" fact="0.1"/>
            </dgm:constrLst>
          </dgm:if>
          <dgm:else name="Name95">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5" styleLbl="callout">
        <dgm:alg type="sp"/>
        <dgm:shape xmlns:r="http://schemas.openxmlformats.org/officeDocument/2006/relationships" type="line" r:blip="">
          <dgm:adjLst/>
        </dgm:shape>
        <dgm:presOf/>
        <dgm:constrLst/>
        <dgm:ruleLst/>
      </dgm:layoutNode>
      <dgm:layoutNode name="d5" styleLbl="callout">
        <dgm:alg type="sp"/>
        <dgm:choose name="Name96">
          <dgm:if name="Name97" func="var" arg="dir" op="equ" val="norm">
            <dgm:shape xmlns:r="http://schemas.openxmlformats.org/officeDocument/2006/relationships" rot="90" type="line" r:blip="">
              <dgm:adjLst/>
            </dgm:shape>
          </dgm:if>
          <dgm:else name="Name98">
            <dgm:shape xmlns:r="http://schemas.openxmlformats.org/officeDocument/2006/relationships" rot="180" type="line" r:blip="">
              <dgm:adjLst/>
            </dgm:shape>
          </dgm:else>
        </dgm:choose>
        <dgm:presOf/>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target2">
  <dgm:title val=""/>
  <dgm:desc val=""/>
  <dgm:catLst>
    <dgm:cat type="relationship"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chMax val="3"/>
      <dgm:chPref val="1"/>
      <dgm:dir/>
      <dgm:animLvl val="lvl"/>
      <dgm:resizeHandles/>
    </dgm:varLst>
    <dgm:alg type="composite">
      <dgm:param type="horzAlign" val="none"/>
      <dgm:param type="vertAlign" val="none"/>
    </dgm:alg>
    <dgm:shape xmlns:r="http://schemas.openxmlformats.org/officeDocument/2006/relationships" r:blip="">
      <dgm:adjLst/>
    </dgm:shape>
    <dgm:presOf/>
    <dgm:choose name="Name1">
      <dgm:if name="Name2" func="var" arg="dir" op="equ" val="norm">
        <dgm:choose name="Name3">
          <dgm:if name="Name4" axis="ch ch" ptType="node node" st="1 1" cnt="1 0" func="cnt" op="gt" val="0">
            <dgm:choose name="Name5">
              <dgm:if name="Name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395"/>
                  <dgm:constr type="t" for="ch" forName="centerBox" refType="h" fact="0.5"/>
                  <dgm:constr type="w" for="ch" forName="centerBox" refType="w" fact="0.555"/>
                  <dgm:constr type="h" for="ch" forName="centerBox" refType="h" fact="0.4"/>
                  <dgm:constr type="userA" for="des" forName="outerSibTrans" refType="w"/>
                  <dgm:constr type="userA" for="des" forName="middleSibTrans" refType="w"/>
                  <dgm:constr type="userA" for="des" forName="centerSibTrans" refType="w"/>
                </dgm:constrLst>
              </dgm:if>
              <dgm:else name="Name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22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8">
            <dgm:choose name="Name9">
              <dgm:if name="Name1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26"/>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1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if>
      <dgm:else name="Name12">
        <dgm:choose name="Name13">
          <dgm:if name="Name14" axis="ch ch" ptType="node node" st="1 1" cnt="1 0" func="cnt" op="gt" val="0">
            <dgm:choose name="Name15">
              <dgm:if name="Name1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55"/>
                  <dgm:constr type="h" for="ch" forName="centerBox" refType="h" fact="0.4"/>
                  <dgm:constr type="userA" for="des" forName="outerSibTrans" refType="w"/>
                  <dgm:constr type="userA" for="des" forName="middleSibTrans" refType="w"/>
                  <dgm:constr type="userA" for="des" forName="centerSibTrans" refType="w"/>
                </dgm:constrLst>
              </dgm:if>
              <dgm:else name="Name1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18">
            <dgm:choose name="Name19">
              <dgm:if name="Name2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2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else>
    </dgm:choose>
    <dgm:ruleLst/>
    <dgm:choose name="Name22">
      <dgm:if name="Name23" axis="root ch" ptType="all node" st="1 1" cnt="0 0" func="cnt" op="gte" val="1">
        <dgm:layoutNode name="outerBox" styleLbl="node1">
          <dgm:alg type="composite">
            <dgm:param type="horzAlign" val="none"/>
            <dgm:param type="vertAlign" val="none"/>
          </dgm:alg>
          <dgm:shape xmlns:r="http://schemas.openxmlformats.org/officeDocument/2006/relationships" r:blip="">
            <dgm:adjLst/>
          </dgm:shape>
          <dgm:presOf/>
          <dgm:choose name="Name24">
            <dgm:if name="Name25" axis="root ch" ptType="all node" st="1 1" cnt="0 0" func="cnt" op="gt" val="1">
              <dgm:choose name="Name26">
                <dgm:if name="Name27" func="var" arg="dir" op="equ" val="norm">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025"/>
                    <dgm:constr type="t" for="ch" forName="outerBoxChildren" refType="h" fact="0.25"/>
                    <dgm:constr type="w" for="ch" forName="outerBoxChildren" refType="w" fact="0.15"/>
                    <dgm:constr type="h" for="ch" forName="outerBoxChildren" refType="h" fact="0.7"/>
                  </dgm:constrLst>
                </dgm:if>
                <dgm:else name="Name28">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825"/>
                    <dgm:constr type="t" for="ch" forName="outerBoxChildren" refType="h" fact="0.25"/>
                    <dgm:constr type="w" for="ch" forName="outerBoxChildren" refType="w" fact="0.15"/>
                    <dgm:constr type="h" for="ch" forName="outerBoxChildren" refType="h" fact="0.7"/>
                  </dgm:constrLst>
                </dgm:else>
              </dgm:choose>
            </dgm:if>
            <dgm:else name="Name29">
              <dgm:constrLst>
                <dgm:constr type="l" for="ch" forName="outerBoxParent"/>
                <dgm:constr type="t" for="ch" forName="outerBoxParent"/>
                <dgm:constr type="w" for="ch" forName="outerBoxParent" refType="w"/>
                <dgm:constr type="h" for="ch" forName="outerBoxParent" refType="h"/>
                <dgm:constr type="bMarg" for="ch" forName="outerBoxParent" refType="h" fact="1.75"/>
                <dgm:constr type="l" for="ch" forName="outerBoxChildren" refType="w" fact="0.025"/>
                <dgm:constr type="t" for="ch" forName="outerBoxChildren" refType="h" fact="0.45"/>
                <dgm:constr type="w" for="ch" forName="outerBoxChildren" refType="w" fact="0.95"/>
                <dgm:constr type="h" for="ch" forName="outerBoxChildren" refType="h" fact="0.45"/>
              </dgm:constrLst>
            </dgm:else>
          </dgm:choose>
          <dgm:ruleLst/>
          <dgm:layoutNode name="outerBoxParent" styleLbl="node1">
            <dgm:alg type="tx">
              <dgm:param type="txAnchorVert" val="t"/>
              <dgm:param type="parTxLTRAlign" val="l"/>
              <dgm:param type="parTxRTLAlign" val="r"/>
            </dgm:alg>
            <dgm:shape xmlns:r="http://schemas.openxmlformats.org/officeDocument/2006/relationships" type="roundRect" r:blip="">
              <dgm:adjLst>
                <dgm:adj idx="1" val="0.085"/>
              </dgm:adjLst>
            </dgm:shape>
            <dgm:presOf axis="ch" ptType="node" cnt="1"/>
            <dgm:constrLst>
              <dgm:constr type="tMarg" refType="primFontSz" fact="0.3"/>
              <dgm:constr type="lMarg" refType="primFontSz" fact="0.3"/>
              <dgm:constr type="rMarg" refType="primFontSz" fact="0.3"/>
            </dgm:constrLst>
            <dgm:ruleLst>
              <dgm:rule type="primFontSz" val="5" fact="NaN" max="NaN"/>
            </dgm:ruleLst>
          </dgm:layoutNode>
          <dgm:layoutNode name="outerBoxChildren">
            <dgm:choose name="Name30">
              <dgm:if name="Name31" axis="root ch" ptType="all node" st="1 1" cnt="0 0" func="cnt" op="gt" val="1">
                <dgm:alg type="lin">
                  <dgm:param type="linDir" val="fromT"/>
                  <dgm:param type="vertAlign" val="t"/>
                </dgm:alg>
              </dgm:if>
              <dgm:else name="Name32">
                <dgm:choose name="Name33">
                  <dgm:if name="Name34" func="var" arg="dir" op="equ" val="norm">
                    <dgm:alg type="lin">
                      <dgm:param type="horzAlign" val="l"/>
                    </dgm:alg>
                  </dgm:if>
                  <dgm:else name="Name35">
                    <dgm:alg type="lin">
                      <dgm:param type="linDir" val="fromR"/>
                      <dgm:param type="horzAlign" val="r"/>
                    </dgm:alg>
                  </dgm:else>
                </dgm:choose>
              </dgm:else>
            </dgm:choose>
            <dgm:shape xmlns:r="http://schemas.openxmlformats.org/officeDocument/2006/relationships" r:blip="">
              <dgm:adjLst/>
            </dgm:shape>
            <dgm:presOf/>
            <dgm:constrLst>
              <dgm:constr type="w" for="ch" forName="oChild" refType="w"/>
              <dgm:constr type="h" for="ch" forName="oChild" refType="h"/>
            </dgm:constrLst>
            <dgm:ruleLst/>
            <dgm:forEach name="Name36" axis="ch ch" ptType="node node" st="1 1" cnt="1 0">
              <dgm:layoutNode name="o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37" axis="followSib" ptType="sibTrans" cnt="1">
                <dgm:layoutNode name="ou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38"/>
    </dgm:choose>
    <dgm:choose name="Name39">
      <dgm:if name="Name40" axis="root ch" ptType="all node" st="1 1" cnt="0 0" func="cnt" op="gte" val="2">
        <dgm:layoutNode name="middleBox">
          <dgm:alg type="composite">
            <dgm:param type="horzAlign" val="none"/>
            <dgm:param type="vertAlign" val="none"/>
          </dgm:alg>
          <dgm:shape xmlns:r="http://schemas.openxmlformats.org/officeDocument/2006/relationships" r:blip="">
            <dgm:adjLst/>
          </dgm:shape>
          <dgm:presOf/>
          <dgm:choose name="Name41">
            <dgm:if name="Name42" axis="root ch" ptType="all node" st="1 1" cnt="0 0" func="cnt" op="gt" val="2">
              <dgm:choose name="Name43">
                <dgm:if name="Name44" func="var" arg="dir" op="equ" val="norm">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35"/>
                    <dgm:constr type="w" for="ch" forName="middleBoxChildren" refType="w" fact="0.2"/>
                    <dgm:constr type="h" for="ch" forName="middleBoxChildren" refType="h" fact="0.575"/>
                  </dgm:constrLst>
                </dgm:if>
                <dgm:else name="Name45">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775"/>
                    <dgm:constr type="t" for="ch" forName="middleBoxChildren" refType="h" fact="0.35"/>
                    <dgm:constr type="w" for="ch" forName="middleBoxChildren" refType="w" fact="0.2"/>
                    <dgm:constr type="h" for="ch" forName="middleBoxChildren" refType="h" fact="0.575"/>
                  </dgm:constrLst>
                </dgm:else>
              </dgm:choose>
            </dgm:if>
            <dgm:else name="Name46">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45"/>
                <dgm:constr type="w" for="ch" forName="middleBoxChildren" refType="w" fact="0.95"/>
                <dgm:constr type="h" for="ch" forName="middleBoxChildren" refType="h" fact="0.45"/>
              </dgm:constrLst>
            </dgm:else>
          </dgm:choose>
          <dgm:ruleLst/>
          <dgm:layoutNode name="middle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2" cnt="1"/>
            <dgm:constrLst>
              <dgm:constr type="tMarg" refType="primFontSz" fact="0.3"/>
              <dgm:constr type="lMarg" refType="primFontSz" fact="0.3"/>
              <dgm:constr type="rMarg" refType="primFontSz" fact="0.3"/>
            </dgm:constrLst>
            <dgm:ruleLst>
              <dgm:rule type="primFontSz" val="5" fact="NaN" max="NaN"/>
            </dgm:ruleLst>
          </dgm:layoutNode>
          <dgm:layoutNode name="middleBoxChildren">
            <dgm:choose name="Name47">
              <dgm:if name="Name48" axis="root ch" ptType="all node" st="1 1" cnt="0 0" func="cnt" op="gt" val="2">
                <dgm:alg type="lin">
                  <dgm:param type="linDir" val="fromT"/>
                  <dgm:param type="vertAlign" val="t"/>
                </dgm:alg>
              </dgm:if>
              <dgm:else name="Name49">
                <dgm:choose name="Name50">
                  <dgm:if name="Name51" func="var" arg="dir" op="equ" val="norm">
                    <dgm:alg type="lin">
                      <dgm:param type="horzAlign" val="l"/>
                    </dgm:alg>
                  </dgm:if>
                  <dgm:else name="Name52">
                    <dgm:alg type="lin">
                      <dgm:param type="linDir" val="fromR"/>
                      <dgm:param type="horzAlign" val="r"/>
                    </dgm:alg>
                  </dgm:else>
                </dgm:choose>
              </dgm:else>
            </dgm:choose>
            <dgm:shape xmlns:r="http://schemas.openxmlformats.org/officeDocument/2006/relationships" r:blip="">
              <dgm:adjLst/>
            </dgm:shape>
            <dgm:presOf/>
            <dgm:constrLst>
              <dgm:constr type="w" for="ch" forName="mChild" refType="w"/>
              <dgm:constr type="h" for="ch" forName="mChild" refType="h"/>
            </dgm:constrLst>
            <dgm:ruleLst/>
            <dgm:forEach name="Name53" axis="ch ch" ptType="node node" st="2 1" cnt="1 0">
              <dgm:layoutNode name="m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54" axis="followSib" ptType="sibTrans" cnt="1">
                <dgm:layoutNode name="middle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55"/>
    </dgm:choose>
    <dgm:choose name="Name56">
      <dgm:if name="Name57" axis="root ch" ptType="all node" st="1 1" cnt="0 0" func="cnt" op="gte" val="3">
        <dgm:layoutNode name="centerBox">
          <dgm:alg type="composite">
            <dgm:param type="horzAlign" val="none"/>
            <dgm:param type="vertAlign" val="none"/>
          </dgm:alg>
          <dgm:shape xmlns:r="http://schemas.openxmlformats.org/officeDocument/2006/relationships" r:blip="">
            <dgm:adjLst/>
          </dgm:shape>
          <dgm:presOf/>
          <dgm:choose name="Name58">
            <dgm:if name="Name59" axis="ch ch" ptType="node node" st="3 1" cnt="1 0" func="cnt" op="gt" val="0">
              <dgm:constrLst>
                <dgm:constr type="l" for="ch" forName="centerBoxParent"/>
                <dgm:constr type="t" for="ch" forName="centerBoxParent"/>
                <dgm:constr type="w" for="ch" forName="centerBoxParent" refType="w"/>
                <dgm:constr type="h" for="ch" forName="centerBoxParent" refType="h"/>
                <dgm:constr type="bMarg" for="ch" forName="centerBoxParent" refType="h" fact="1.6"/>
                <dgm:constr type="l" for="ch" forName="centerBoxChildren" refType="w" fact="0.025"/>
                <dgm:constr type="t" for="ch" forName="centerBoxChildren" refType="h" fact="0.45"/>
                <dgm:constr type="w" for="ch" forName="centerBoxChildren" refType="w" fact="0.95"/>
                <dgm:constr type="h" for="ch" forName="centerBoxChildren" refType="h" fact="0.45"/>
              </dgm:constrLst>
            </dgm:if>
            <dgm:else name="Name60">
              <dgm:constrLst>
                <dgm:constr type="l" for="ch" forName="centerBoxParent"/>
                <dgm:constr type="t" for="ch" forName="centerBoxParent"/>
                <dgm:constr type="w" for="ch" forName="centerBoxParent" refType="w"/>
                <dgm:constr type="h" for="ch" forName="centerBoxParent" refType="h"/>
              </dgm:constrLst>
            </dgm:else>
          </dgm:choose>
          <dgm:ruleLst/>
          <dgm:layoutNode name="center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3" cnt="1"/>
            <dgm:constrLst>
              <dgm:constr type="tMarg" refType="primFontSz" fact="0.3"/>
              <dgm:constr type="lMarg" refType="primFontSz" fact="0.3"/>
              <dgm:constr type="rMarg" refType="primFontSz" fact="0.3"/>
            </dgm:constrLst>
            <dgm:ruleLst>
              <dgm:rule type="primFontSz" val="5" fact="NaN" max="NaN"/>
            </dgm:ruleLst>
          </dgm:layoutNode>
          <dgm:choose name="Name61">
            <dgm:if name="Name62" axis="ch ch" ptType="node node" st="3 1" cnt="1 0" func="cnt" op="gt" val="0">
              <dgm:layoutNode name="centerBoxChildren">
                <dgm:choose name="Name63">
                  <dgm:if name="Name64" func="var" arg="dir" op="equ" val="norm">
                    <dgm:alg type="lin">
                      <dgm:param type="horzAlign" val="l"/>
                    </dgm:alg>
                  </dgm:if>
                  <dgm:else name="Name65">
                    <dgm:alg type="lin">
                      <dgm:param type="linDir" val="fromR"/>
                      <dgm:param type="horzAlign" val="r"/>
                    </dgm:alg>
                  </dgm:else>
                </dgm:choose>
                <dgm:shape xmlns:r="http://schemas.openxmlformats.org/officeDocument/2006/relationships" r:blip="">
                  <dgm:adjLst/>
                </dgm:shape>
                <dgm:presOf/>
                <dgm:constrLst>
                  <dgm:constr type="w" for="ch" forName="cChild" refType="w"/>
                  <dgm:constr type="h" for="ch" forName="cChild" refType="h"/>
                </dgm:constrLst>
                <dgm:ruleLst/>
                <dgm:forEach name="Name66" axis="ch ch" ptType="node node" st="3 1" cnt="1 0">
                  <dgm:layoutNode name="c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67" axis="followSib" ptType="sibTrans" cnt="1">
                    <dgm:layoutNode name="cen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if>
            <dgm:else name="Name68"/>
          </dgm:choose>
        </dgm:layoutNode>
      </dgm:if>
      <dgm:else name="Name69"/>
    </dgm:choose>
  </dgm:layoutNode>
</dgm:layoutDef>
</file>

<file path=word/diagrams/layout4.xml><?xml version="1.0" encoding="utf-8"?>
<dgm:layoutDef xmlns:dgm="http://schemas.openxmlformats.org/drawingml/2006/diagram" xmlns:a="http://schemas.openxmlformats.org/drawingml/2006/main" uniqueId="urn:microsoft.com/office/officeart/2005/8/layout/target2">
  <dgm:title val=""/>
  <dgm:desc val=""/>
  <dgm:catLst>
    <dgm:cat type="relationship"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chMax val="3"/>
      <dgm:chPref val="1"/>
      <dgm:dir/>
      <dgm:animLvl val="lvl"/>
      <dgm:resizeHandles/>
    </dgm:varLst>
    <dgm:alg type="composite">
      <dgm:param type="horzAlign" val="none"/>
      <dgm:param type="vertAlign" val="none"/>
    </dgm:alg>
    <dgm:shape xmlns:r="http://schemas.openxmlformats.org/officeDocument/2006/relationships" r:blip="">
      <dgm:adjLst/>
    </dgm:shape>
    <dgm:presOf/>
    <dgm:choose name="Name1">
      <dgm:if name="Name2" func="var" arg="dir" op="equ" val="norm">
        <dgm:choose name="Name3">
          <dgm:if name="Name4" axis="ch ch" ptType="node node" st="1 1" cnt="1 0" func="cnt" op="gt" val="0">
            <dgm:choose name="Name5">
              <dgm:if name="Name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395"/>
                  <dgm:constr type="t" for="ch" forName="centerBox" refType="h" fact="0.5"/>
                  <dgm:constr type="w" for="ch" forName="centerBox" refType="w" fact="0.555"/>
                  <dgm:constr type="h" for="ch" forName="centerBox" refType="h" fact="0.4"/>
                  <dgm:constr type="userA" for="des" forName="outerSibTrans" refType="w"/>
                  <dgm:constr type="userA" for="des" forName="middleSibTrans" refType="w"/>
                  <dgm:constr type="userA" for="des" forName="centerSibTrans" refType="w"/>
                </dgm:constrLst>
              </dgm:if>
              <dgm:else name="Name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22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8">
            <dgm:choose name="Name9">
              <dgm:if name="Name1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26"/>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1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if>
      <dgm:else name="Name12">
        <dgm:choose name="Name13">
          <dgm:if name="Name14" axis="ch ch" ptType="node node" st="1 1" cnt="1 0" func="cnt" op="gt" val="0">
            <dgm:choose name="Name15">
              <dgm:if name="Name1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55"/>
                  <dgm:constr type="h" for="ch" forName="centerBox" refType="h" fact="0.4"/>
                  <dgm:constr type="userA" for="des" forName="outerSibTrans" refType="w"/>
                  <dgm:constr type="userA" for="des" forName="middleSibTrans" refType="w"/>
                  <dgm:constr type="userA" for="des" forName="centerSibTrans" refType="w"/>
                </dgm:constrLst>
              </dgm:if>
              <dgm:else name="Name1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18">
            <dgm:choose name="Name19">
              <dgm:if name="Name2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2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else>
    </dgm:choose>
    <dgm:ruleLst/>
    <dgm:choose name="Name22">
      <dgm:if name="Name23" axis="root ch" ptType="all node" st="1 1" cnt="0 0" func="cnt" op="gte" val="1">
        <dgm:layoutNode name="outerBox" styleLbl="node1">
          <dgm:alg type="composite">
            <dgm:param type="horzAlign" val="none"/>
            <dgm:param type="vertAlign" val="none"/>
          </dgm:alg>
          <dgm:shape xmlns:r="http://schemas.openxmlformats.org/officeDocument/2006/relationships" r:blip="">
            <dgm:adjLst/>
          </dgm:shape>
          <dgm:presOf/>
          <dgm:choose name="Name24">
            <dgm:if name="Name25" axis="root ch" ptType="all node" st="1 1" cnt="0 0" func="cnt" op="gt" val="1">
              <dgm:choose name="Name26">
                <dgm:if name="Name27" func="var" arg="dir" op="equ" val="norm">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025"/>
                    <dgm:constr type="t" for="ch" forName="outerBoxChildren" refType="h" fact="0.25"/>
                    <dgm:constr type="w" for="ch" forName="outerBoxChildren" refType="w" fact="0.15"/>
                    <dgm:constr type="h" for="ch" forName="outerBoxChildren" refType="h" fact="0.7"/>
                  </dgm:constrLst>
                </dgm:if>
                <dgm:else name="Name28">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825"/>
                    <dgm:constr type="t" for="ch" forName="outerBoxChildren" refType="h" fact="0.25"/>
                    <dgm:constr type="w" for="ch" forName="outerBoxChildren" refType="w" fact="0.15"/>
                    <dgm:constr type="h" for="ch" forName="outerBoxChildren" refType="h" fact="0.7"/>
                  </dgm:constrLst>
                </dgm:else>
              </dgm:choose>
            </dgm:if>
            <dgm:else name="Name29">
              <dgm:constrLst>
                <dgm:constr type="l" for="ch" forName="outerBoxParent"/>
                <dgm:constr type="t" for="ch" forName="outerBoxParent"/>
                <dgm:constr type="w" for="ch" forName="outerBoxParent" refType="w"/>
                <dgm:constr type="h" for="ch" forName="outerBoxParent" refType="h"/>
                <dgm:constr type="bMarg" for="ch" forName="outerBoxParent" refType="h" fact="1.75"/>
                <dgm:constr type="l" for="ch" forName="outerBoxChildren" refType="w" fact="0.025"/>
                <dgm:constr type="t" for="ch" forName="outerBoxChildren" refType="h" fact="0.45"/>
                <dgm:constr type="w" for="ch" forName="outerBoxChildren" refType="w" fact="0.95"/>
                <dgm:constr type="h" for="ch" forName="outerBoxChildren" refType="h" fact="0.45"/>
              </dgm:constrLst>
            </dgm:else>
          </dgm:choose>
          <dgm:ruleLst/>
          <dgm:layoutNode name="outerBoxParent" styleLbl="node1">
            <dgm:alg type="tx">
              <dgm:param type="txAnchorVert" val="t"/>
              <dgm:param type="parTxLTRAlign" val="l"/>
              <dgm:param type="parTxRTLAlign" val="r"/>
            </dgm:alg>
            <dgm:shape xmlns:r="http://schemas.openxmlformats.org/officeDocument/2006/relationships" type="roundRect" r:blip="">
              <dgm:adjLst>
                <dgm:adj idx="1" val="0.085"/>
              </dgm:adjLst>
            </dgm:shape>
            <dgm:presOf axis="ch" ptType="node" cnt="1"/>
            <dgm:constrLst>
              <dgm:constr type="tMarg" refType="primFontSz" fact="0.3"/>
              <dgm:constr type="lMarg" refType="primFontSz" fact="0.3"/>
              <dgm:constr type="rMarg" refType="primFontSz" fact="0.3"/>
            </dgm:constrLst>
            <dgm:ruleLst>
              <dgm:rule type="primFontSz" val="5" fact="NaN" max="NaN"/>
            </dgm:ruleLst>
          </dgm:layoutNode>
          <dgm:layoutNode name="outerBoxChildren">
            <dgm:choose name="Name30">
              <dgm:if name="Name31" axis="root ch" ptType="all node" st="1 1" cnt="0 0" func="cnt" op="gt" val="1">
                <dgm:alg type="lin">
                  <dgm:param type="linDir" val="fromT"/>
                  <dgm:param type="vertAlign" val="t"/>
                </dgm:alg>
              </dgm:if>
              <dgm:else name="Name32">
                <dgm:choose name="Name33">
                  <dgm:if name="Name34" func="var" arg="dir" op="equ" val="norm">
                    <dgm:alg type="lin">
                      <dgm:param type="horzAlign" val="l"/>
                    </dgm:alg>
                  </dgm:if>
                  <dgm:else name="Name35">
                    <dgm:alg type="lin">
                      <dgm:param type="linDir" val="fromR"/>
                      <dgm:param type="horzAlign" val="r"/>
                    </dgm:alg>
                  </dgm:else>
                </dgm:choose>
              </dgm:else>
            </dgm:choose>
            <dgm:shape xmlns:r="http://schemas.openxmlformats.org/officeDocument/2006/relationships" r:blip="">
              <dgm:adjLst/>
            </dgm:shape>
            <dgm:presOf/>
            <dgm:constrLst>
              <dgm:constr type="w" for="ch" forName="oChild" refType="w"/>
              <dgm:constr type="h" for="ch" forName="oChild" refType="h"/>
            </dgm:constrLst>
            <dgm:ruleLst/>
            <dgm:forEach name="Name36" axis="ch ch" ptType="node node" st="1 1" cnt="1 0">
              <dgm:layoutNode name="o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37" axis="followSib" ptType="sibTrans" cnt="1">
                <dgm:layoutNode name="ou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38"/>
    </dgm:choose>
    <dgm:choose name="Name39">
      <dgm:if name="Name40" axis="root ch" ptType="all node" st="1 1" cnt="0 0" func="cnt" op="gte" val="2">
        <dgm:layoutNode name="middleBox">
          <dgm:alg type="composite">
            <dgm:param type="horzAlign" val="none"/>
            <dgm:param type="vertAlign" val="none"/>
          </dgm:alg>
          <dgm:shape xmlns:r="http://schemas.openxmlformats.org/officeDocument/2006/relationships" r:blip="">
            <dgm:adjLst/>
          </dgm:shape>
          <dgm:presOf/>
          <dgm:choose name="Name41">
            <dgm:if name="Name42" axis="root ch" ptType="all node" st="1 1" cnt="0 0" func="cnt" op="gt" val="2">
              <dgm:choose name="Name43">
                <dgm:if name="Name44" func="var" arg="dir" op="equ" val="norm">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35"/>
                    <dgm:constr type="w" for="ch" forName="middleBoxChildren" refType="w" fact="0.2"/>
                    <dgm:constr type="h" for="ch" forName="middleBoxChildren" refType="h" fact="0.575"/>
                  </dgm:constrLst>
                </dgm:if>
                <dgm:else name="Name45">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775"/>
                    <dgm:constr type="t" for="ch" forName="middleBoxChildren" refType="h" fact="0.35"/>
                    <dgm:constr type="w" for="ch" forName="middleBoxChildren" refType="w" fact="0.2"/>
                    <dgm:constr type="h" for="ch" forName="middleBoxChildren" refType="h" fact="0.575"/>
                  </dgm:constrLst>
                </dgm:else>
              </dgm:choose>
            </dgm:if>
            <dgm:else name="Name46">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45"/>
                <dgm:constr type="w" for="ch" forName="middleBoxChildren" refType="w" fact="0.95"/>
                <dgm:constr type="h" for="ch" forName="middleBoxChildren" refType="h" fact="0.45"/>
              </dgm:constrLst>
            </dgm:else>
          </dgm:choose>
          <dgm:ruleLst/>
          <dgm:layoutNode name="middle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2" cnt="1"/>
            <dgm:constrLst>
              <dgm:constr type="tMarg" refType="primFontSz" fact="0.3"/>
              <dgm:constr type="lMarg" refType="primFontSz" fact="0.3"/>
              <dgm:constr type="rMarg" refType="primFontSz" fact="0.3"/>
            </dgm:constrLst>
            <dgm:ruleLst>
              <dgm:rule type="primFontSz" val="5" fact="NaN" max="NaN"/>
            </dgm:ruleLst>
          </dgm:layoutNode>
          <dgm:layoutNode name="middleBoxChildren">
            <dgm:choose name="Name47">
              <dgm:if name="Name48" axis="root ch" ptType="all node" st="1 1" cnt="0 0" func="cnt" op="gt" val="2">
                <dgm:alg type="lin">
                  <dgm:param type="linDir" val="fromT"/>
                  <dgm:param type="vertAlign" val="t"/>
                </dgm:alg>
              </dgm:if>
              <dgm:else name="Name49">
                <dgm:choose name="Name50">
                  <dgm:if name="Name51" func="var" arg="dir" op="equ" val="norm">
                    <dgm:alg type="lin">
                      <dgm:param type="horzAlign" val="l"/>
                    </dgm:alg>
                  </dgm:if>
                  <dgm:else name="Name52">
                    <dgm:alg type="lin">
                      <dgm:param type="linDir" val="fromR"/>
                      <dgm:param type="horzAlign" val="r"/>
                    </dgm:alg>
                  </dgm:else>
                </dgm:choose>
              </dgm:else>
            </dgm:choose>
            <dgm:shape xmlns:r="http://schemas.openxmlformats.org/officeDocument/2006/relationships" r:blip="">
              <dgm:adjLst/>
            </dgm:shape>
            <dgm:presOf/>
            <dgm:constrLst>
              <dgm:constr type="w" for="ch" forName="mChild" refType="w"/>
              <dgm:constr type="h" for="ch" forName="mChild" refType="h"/>
            </dgm:constrLst>
            <dgm:ruleLst/>
            <dgm:forEach name="Name53" axis="ch ch" ptType="node node" st="2 1" cnt="1 0">
              <dgm:layoutNode name="m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54" axis="followSib" ptType="sibTrans" cnt="1">
                <dgm:layoutNode name="middle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55"/>
    </dgm:choose>
    <dgm:choose name="Name56">
      <dgm:if name="Name57" axis="root ch" ptType="all node" st="1 1" cnt="0 0" func="cnt" op="gte" val="3">
        <dgm:layoutNode name="centerBox">
          <dgm:alg type="composite">
            <dgm:param type="horzAlign" val="none"/>
            <dgm:param type="vertAlign" val="none"/>
          </dgm:alg>
          <dgm:shape xmlns:r="http://schemas.openxmlformats.org/officeDocument/2006/relationships" r:blip="">
            <dgm:adjLst/>
          </dgm:shape>
          <dgm:presOf/>
          <dgm:choose name="Name58">
            <dgm:if name="Name59" axis="ch ch" ptType="node node" st="3 1" cnt="1 0" func="cnt" op="gt" val="0">
              <dgm:constrLst>
                <dgm:constr type="l" for="ch" forName="centerBoxParent"/>
                <dgm:constr type="t" for="ch" forName="centerBoxParent"/>
                <dgm:constr type="w" for="ch" forName="centerBoxParent" refType="w"/>
                <dgm:constr type="h" for="ch" forName="centerBoxParent" refType="h"/>
                <dgm:constr type="bMarg" for="ch" forName="centerBoxParent" refType="h" fact="1.6"/>
                <dgm:constr type="l" for="ch" forName="centerBoxChildren" refType="w" fact="0.025"/>
                <dgm:constr type="t" for="ch" forName="centerBoxChildren" refType="h" fact="0.45"/>
                <dgm:constr type="w" for="ch" forName="centerBoxChildren" refType="w" fact="0.95"/>
                <dgm:constr type="h" for="ch" forName="centerBoxChildren" refType="h" fact="0.45"/>
              </dgm:constrLst>
            </dgm:if>
            <dgm:else name="Name60">
              <dgm:constrLst>
                <dgm:constr type="l" for="ch" forName="centerBoxParent"/>
                <dgm:constr type="t" for="ch" forName="centerBoxParent"/>
                <dgm:constr type="w" for="ch" forName="centerBoxParent" refType="w"/>
                <dgm:constr type="h" for="ch" forName="centerBoxParent" refType="h"/>
              </dgm:constrLst>
            </dgm:else>
          </dgm:choose>
          <dgm:ruleLst/>
          <dgm:layoutNode name="center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3" cnt="1"/>
            <dgm:constrLst>
              <dgm:constr type="tMarg" refType="primFontSz" fact="0.3"/>
              <dgm:constr type="lMarg" refType="primFontSz" fact="0.3"/>
              <dgm:constr type="rMarg" refType="primFontSz" fact="0.3"/>
            </dgm:constrLst>
            <dgm:ruleLst>
              <dgm:rule type="primFontSz" val="5" fact="NaN" max="NaN"/>
            </dgm:ruleLst>
          </dgm:layoutNode>
          <dgm:choose name="Name61">
            <dgm:if name="Name62" axis="ch ch" ptType="node node" st="3 1" cnt="1 0" func="cnt" op="gt" val="0">
              <dgm:layoutNode name="centerBoxChildren">
                <dgm:choose name="Name63">
                  <dgm:if name="Name64" func="var" arg="dir" op="equ" val="norm">
                    <dgm:alg type="lin">
                      <dgm:param type="horzAlign" val="l"/>
                    </dgm:alg>
                  </dgm:if>
                  <dgm:else name="Name65">
                    <dgm:alg type="lin">
                      <dgm:param type="linDir" val="fromR"/>
                      <dgm:param type="horzAlign" val="r"/>
                    </dgm:alg>
                  </dgm:else>
                </dgm:choose>
                <dgm:shape xmlns:r="http://schemas.openxmlformats.org/officeDocument/2006/relationships" r:blip="">
                  <dgm:adjLst/>
                </dgm:shape>
                <dgm:presOf/>
                <dgm:constrLst>
                  <dgm:constr type="w" for="ch" forName="cChild" refType="w"/>
                  <dgm:constr type="h" for="ch" forName="cChild" refType="h"/>
                </dgm:constrLst>
                <dgm:ruleLst/>
                <dgm:forEach name="Name66" axis="ch ch" ptType="node node" st="3 1" cnt="1 0">
                  <dgm:layoutNode name="c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67" axis="followSib" ptType="sibTrans" cnt="1">
                    <dgm:layoutNode name="cen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if>
            <dgm:else name="Name68"/>
          </dgm:choose>
        </dgm:layoutNode>
      </dgm:if>
      <dgm:else name="Name69"/>
    </dgm:choose>
  </dgm:layoutNode>
</dgm:layoutDef>
</file>

<file path=word/diagrams/layout5.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DE18AB-5AC4-47CE-9C9C-577E007A4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14137</TotalTime>
  <Pages>31</Pages>
  <Words>4917</Words>
  <Characters>28032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Rock ChMS Developer Reference</vt:lpstr>
    </vt:vector>
  </TitlesOfParts>
  <Company>Windows User</Company>
  <LinksUpToDate>false</LinksUpToDate>
  <CharactersWithSpaces>32884</CharactersWithSpaces>
  <SharedDoc>false</SharedDoc>
  <HLinks>
    <vt:vector size="138" baseType="variant">
      <vt:variant>
        <vt:i4>5111870</vt:i4>
      </vt:variant>
      <vt:variant>
        <vt:i4>408</vt:i4>
      </vt:variant>
      <vt:variant>
        <vt:i4>0</vt:i4>
      </vt:variant>
      <vt:variant>
        <vt:i4>5</vt:i4>
      </vt:variant>
      <vt:variant>
        <vt:lpwstr>http://msdn.microsoft.com/library/default.asp?url=/library/en-us/guides/html/vstskexpand_keywords.asp</vt:lpwstr>
      </vt:variant>
      <vt:variant>
        <vt:lpwstr/>
      </vt:variant>
      <vt:variant>
        <vt:i4>6029343</vt:i4>
      </vt:variant>
      <vt:variant>
        <vt:i4>405</vt:i4>
      </vt:variant>
      <vt:variant>
        <vt:i4>0</vt:i4>
      </vt:variant>
      <vt:variant>
        <vt:i4>5</vt:i4>
      </vt:variant>
      <vt:variant>
        <vt:lpwstr>http://community.arenachms.com/files/folders/documents/entry232.aspx</vt:lpwstr>
      </vt:variant>
      <vt:variant>
        <vt:lpwstr/>
      </vt:variant>
      <vt:variant>
        <vt:i4>5767192</vt:i4>
      </vt:variant>
      <vt:variant>
        <vt:i4>402</vt:i4>
      </vt:variant>
      <vt:variant>
        <vt:i4>0</vt:i4>
      </vt:variant>
      <vt:variant>
        <vt:i4>5</vt:i4>
      </vt:variant>
      <vt:variant>
        <vt:lpwstr>http://community.arenachms.com/files/folders/documents/entry275.aspx</vt:lpwstr>
      </vt:variant>
      <vt:variant>
        <vt:lpwstr/>
      </vt:variant>
      <vt:variant>
        <vt:i4>5701658</vt:i4>
      </vt:variant>
      <vt:variant>
        <vt:i4>399</vt:i4>
      </vt:variant>
      <vt:variant>
        <vt:i4>0</vt:i4>
      </vt:variant>
      <vt:variant>
        <vt:i4>5</vt:i4>
      </vt:variant>
      <vt:variant>
        <vt:lpwstr>http://community.arenachms.com/files/folders/documents/entry184.aspx</vt:lpwstr>
      </vt:variant>
      <vt:variant>
        <vt:lpwstr/>
      </vt:variant>
      <vt:variant>
        <vt:i4>5767254</vt:i4>
      </vt:variant>
      <vt:variant>
        <vt:i4>396</vt:i4>
      </vt:variant>
      <vt:variant>
        <vt:i4>0</vt:i4>
      </vt:variant>
      <vt:variant>
        <vt:i4>5</vt:i4>
      </vt:variant>
      <vt:variant>
        <vt:lpwstr>http://community.arenachms.com/files/folders/documents/entry1546.aspx</vt:lpwstr>
      </vt:variant>
      <vt:variant>
        <vt:lpwstr/>
      </vt:variant>
      <vt:variant>
        <vt:i4>2424882</vt:i4>
      </vt:variant>
      <vt:variant>
        <vt:i4>393</vt:i4>
      </vt:variant>
      <vt:variant>
        <vt:i4>0</vt:i4>
      </vt:variant>
      <vt:variant>
        <vt:i4>5</vt:i4>
      </vt:variant>
      <vt:variant>
        <vt:lpwstr>http://community.arenachms.com/files/folders/arena_codesmith_templates/default.aspx</vt:lpwstr>
      </vt:variant>
      <vt:variant>
        <vt:lpwstr/>
      </vt:variant>
      <vt:variant>
        <vt:i4>3145836</vt:i4>
      </vt:variant>
      <vt:variant>
        <vt:i4>390</vt:i4>
      </vt:variant>
      <vt:variant>
        <vt:i4>0</vt:i4>
      </vt:variant>
      <vt:variant>
        <vt:i4>5</vt:i4>
      </vt:variant>
      <vt:variant>
        <vt:lpwstr>http://community.arenachms.com/</vt:lpwstr>
      </vt:variant>
      <vt:variant>
        <vt:lpwstr/>
      </vt:variant>
      <vt:variant>
        <vt:i4>7667753</vt:i4>
      </vt:variant>
      <vt:variant>
        <vt:i4>387</vt:i4>
      </vt:variant>
      <vt:variant>
        <vt:i4>0</vt:i4>
      </vt:variant>
      <vt:variant>
        <vt:i4>5</vt:i4>
      </vt:variant>
      <vt:variant>
        <vt:lpwstr>http://garrys-brain.blogspot.com/2007/07/tortoisesvn-and-visual-studio.html</vt:lpwstr>
      </vt:variant>
      <vt:variant>
        <vt:lpwstr/>
      </vt:variant>
      <vt:variant>
        <vt:i4>2097278</vt:i4>
      </vt:variant>
      <vt:variant>
        <vt:i4>384</vt:i4>
      </vt:variant>
      <vt:variant>
        <vt:i4>0</vt:i4>
      </vt:variant>
      <vt:variant>
        <vt:i4>5</vt:i4>
      </vt:variant>
      <vt:variant>
        <vt:lpwstr>http://community.arenachms.com/forums/thread/2489.aspx</vt:lpwstr>
      </vt:variant>
      <vt:variant>
        <vt:lpwstr/>
      </vt:variant>
      <vt:variant>
        <vt:i4>2228268</vt:i4>
      </vt:variant>
      <vt:variant>
        <vt:i4>381</vt:i4>
      </vt:variant>
      <vt:variant>
        <vt:i4>0</vt:i4>
      </vt:variant>
      <vt:variant>
        <vt:i4>5</vt:i4>
      </vt:variant>
      <vt:variant>
        <vt:lpwstr>http://www.iconexperience.com/</vt:lpwstr>
      </vt:variant>
      <vt:variant>
        <vt:lpwstr/>
      </vt:variant>
      <vt:variant>
        <vt:i4>2228268</vt:i4>
      </vt:variant>
      <vt:variant>
        <vt:i4>378</vt:i4>
      </vt:variant>
      <vt:variant>
        <vt:i4>0</vt:i4>
      </vt:variant>
      <vt:variant>
        <vt:i4>5</vt:i4>
      </vt:variant>
      <vt:variant>
        <vt:lpwstr>http://www.iconexperience.com/</vt:lpwstr>
      </vt:variant>
      <vt:variant>
        <vt:lpwstr/>
      </vt:variant>
      <vt:variant>
        <vt:i4>524291</vt:i4>
      </vt:variant>
      <vt:variant>
        <vt:i4>333</vt:i4>
      </vt:variant>
      <vt:variant>
        <vt:i4>0</vt:i4>
      </vt:variant>
      <vt:variant>
        <vt:i4>5</vt:i4>
      </vt:variant>
      <vt:variant>
        <vt:lpwstr>ms-help://MS.NETFrameworkSDKv1.1/cpref/html/frlrfSystemWebUIWebControlsDataGridClassTopic.htm</vt:lpwstr>
      </vt:variant>
      <vt:variant>
        <vt:lpwstr/>
      </vt:variant>
      <vt:variant>
        <vt:i4>524291</vt:i4>
      </vt:variant>
      <vt:variant>
        <vt:i4>330</vt:i4>
      </vt:variant>
      <vt:variant>
        <vt:i4>0</vt:i4>
      </vt:variant>
      <vt:variant>
        <vt:i4>5</vt:i4>
      </vt:variant>
      <vt:variant>
        <vt:lpwstr>ms-help://MS.NETFrameworkSDKv1.1/cpref/html/frlrfSystemWebUIWebControlsDataGridClassTopic.htm</vt:lpwstr>
      </vt:variant>
      <vt:variant>
        <vt:lpwstr/>
      </vt:variant>
      <vt:variant>
        <vt:i4>524291</vt:i4>
      </vt:variant>
      <vt:variant>
        <vt:i4>327</vt:i4>
      </vt:variant>
      <vt:variant>
        <vt:i4>0</vt:i4>
      </vt:variant>
      <vt:variant>
        <vt:i4>5</vt:i4>
      </vt:variant>
      <vt:variant>
        <vt:lpwstr>ms-help://MS.NETFrameworkSDKv1.1/cpref/html/frlrfSystemWebUIWebControlsDataGridClassTopic.htm</vt:lpwstr>
      </vt:variant>
      <vt:variant>
        <vt:lpwstr/>
      </vt:variant>
      <vt:variant>
        <vt:i4>524291</vt:i4>
      </vt:variant>
      <vt:variant>
        <vt:i4>324</vt:i4>
      </vt:variant>
      <vt:variant>
        <vt:i4>0</vt:i4>
      </vt:variant>
      <vt:variant>
        <vt:i4>5</vt:i4>
      </vt:variant>
      <vt:variant>
        <vt:lpwstr>ms-help://MS.NETFrameworkSDKv1.1/cpref/html/frlrfSystemWebUIWebControlsDataGridClassTopic.htm</vt:lpwstr>
      </vt:variant>
      <vt:variant>
        <vt:lpwstr/>
      </vt:variant>
      <vt:variant>
        <vt:i4>1245210</vt:i4>
      </vt:variant>
      <vt:variant>
        <vt:i4>309</vt:i4>
      </vt:variant>
      <vt:variant>
        <vt:i4>0</vt:i4>
      </vt:variant>
      <vt:variant>
        <vt:i4>5</vt:i4>
      </vt:variant>
      <vt:variant>
        <vt:lpwstr>http://www.asp.net/LEARN/linq-videos/</vt:lpwstr>
      </vt:variant>
      <vt:variant>
        <vt:lpwstr/>
      </vt:variant>
      <vt:variant>
        <vt:i4>589837</vt:i4>
      </vt:variant>
      <vt:variant>
        <vt:i4>303</vt:i4>
      </vt:variant>
      <vt:variant>
        <vt:i4>0</vt:i4>
      </vt:variant>
      <vt:variant>
        <vt:i4>5</vt:i4>
      </vt:variant>
      <vt:variant>
        <vt:lpwstr>http://www.david-turner.net/post/2007/11/Adding-a-Custom-Module-to-Arena.aspx</vt:lpwstr>
      </vt:variant>
      <vt:variant>
        <vt:lpwstr/>
      </vt:variant>
      <vt:variant>
        <vt:i4>3014755</vt:i4>
      </vt:variant>
      <vt:variant>
        <vt:i4>297</vt:i4>
      </vt:variant>
      <vt:variant>
        <vt:i4>0</vt:i4>
      </vt:variant>
      <vt:variant>
        <vt:i4>5</vt:i4>
      </vt:variant>
      <vt:variant>
        <vt:lpwstr>http://download.sourcegear.com/misc/vault/help/client/keywordexpansion.htm</vt:lpwstr>
      </vt:variant>
      <vt:variant>
        <vt:lpwstr/>
      </vt:variant>
      <vt:variant>
        <vt:i4>655406</vt:i4>
      </vt:variant>
      <vt:variant>
        <vt:i4>279</vt:i4>
      </vt:variant>
      <vt:variant>
        <vt:i4>0</vt:i4>
      </vt:variant>
      <vt:variant>
        <vt:i4>5</vt:i4>
      </vt:variant>
      <vt:variant>
        <vt:lpwstr>mailto:support@arenachms.com</vt:lpwstr>
      </vt:variant>
      <vt:variant>
        <vt:lpwstr/>
      </vt:variant>
      <vt:variant>
        <vt:i4>3538991</vt:i4>
      </vt:variant>
      <vt:variant>
        <vt:i4>273</vt:i4>
      </vt:variant>
      <vt:variant>
        <vt:i4>0</vt:i4>
      </vt:variant>
      <vt:variant>
        <vt:i4>5</vt:i4>
      </vt:variant>
      <vt:variant>
        <vt:lpwstr>http://localhost/Arena</vt:lpwstr>
      </vt:variant>
      <vt:variant>
        <vt:lpwstr/>
      </vt:variant>
      <vt:variant>
        <vt:i4>2818155</vt:i4>
      </vt:variant>
      <vt:variant>
        <vt:i4>270</vt:i4>
      </vt:variant>
      <vt:variant>
        <vt:i4>0</vt:i4>
      </vt:variant>
      <vt:variant>
        <vt:i4>5</vt:i4>
      </vt:variant>
      <vt:variant>
        <vt:lpwstr>http://community.arenachms.com/forums/69/ShowForum.aspx</vt:lpwstr>
      </vt:variant>
      <vt:variant>
        <vt:lpwstr/>
      </vt:variant>
      <vt:variant>
        <vt:i4>1900642</vt:i4>
      </vt:variant>
      <vt:variant>
        <vt:i4>267</vt:i4>
      </vt:variant>
      <vt:variant>
        <vt:i4>0</vt:i4>
      </vt:variant>
      <vt:variant>
        <vt:i4>5</vt:i4>
      </vt:variant>
      <vt:variant>
        <vt:lpwstr>http://community.arenachms.com/Wiki/view.aspx/Community_Developers</vt:lpwstr>
      </vt:variant>
      <vt:variant>
        <vt:lpwstr/>
      </vt:variant>
      <vt:variant>
        <vt:i4>4915233</vt:i4>
      </vt:variant>
      <vt:variant>
        <vt:i4>0</vt:i4>
      </vt:variant>
      <vt:variant>
        <vt:i4>0</vt:i4>
      </vt:variant>
      <vt:variant>
        <vt:i4>5</vt:i4>
      </vt:variant>
      <vt:variant>
        <vt:lpwstr>mailto:nick.airdo@cccev.com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 ChMS Developer Reference</dc:title>
  <dc:creator>Nick Airdo</dc:creator>
  <cp:lastModifiedBy>Nick Airdo</cp:lastModifiedBy>
  <cp:revision>98</cp:revision>
  <cp:lastPrinted>2012-07-29T07:22:00Z</cp:lastPrinted>
  <dcterms:created xsi:type="dcterms:W3CDTF">2011-03-02T17:55:00Z</dcterms:created>
  <dcterms:modified xsi:type="dcterms:W3CDTF">2012-11-08T17:08:00Z</dcterms:modified>
</cp:coreProperties>
</file>